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D7824" w14:textId="77777777" w:rsidR="003D073E" w:rsidRDefault="003D073E" w:rsidP="00905CA8">
      <w:pPr>
        <w:jc w:val="both"/>
        <w:rPr>
          <w:rFonts w:eastAsia="DengXian" w:cs="Arial"/>
          <w:b/>
          <w:color w:val="000000"/>
          <w:lang w:val="en-US" w:eastAsia="zh-CN"/>
        </w:rPr>
      </w:pPr>
    </w:p>
    <w:p w14:paraId="2566A1CC" w14:textId="77777777" w:rsidR="003D073E" w:rsidRDefault="00F36E6D" w:rsidP="00905CA8">
      <w:pPr>
        <w:jc w:val="both"/>
        <w:rPr>
          <w:rFonts w:eastAsia="DengXian" w:cs="Arial"/>
          <w:b/>
          <w:color w:val="000000"/>
          <w:lang w:val="en-US" w:eastAsia="zh-CN"/>
        </w:rPr>
      </w:pPr>
      <w:r>
        <w:rPr>
          <w:rFonts w:eastAsia="DengXian" w:cs="Arial"/>
          <w:b/>
          <w:color w:val="000000"/>
          <w:lang w:val="en-US" w:eastAsia="zh-CN"/>
        </w:rPr>
        <w:t>Editor</w:t>
      </w:r>
      <w:r w:rsidR="000A6C9E">
        <w:rPr>
          <w:rFonts w:eastAsia="DengXian" w:cs="Arial"/>
          <w:b/>
          <w:color w:val="000000"/>
          <w:lang w:val="en-US" w:eastAsia="zh-CN"/>
        </w:rPr>
        <w:t xml:space="preserve">ial Board of </w:t>
      </w:r>
      <w:r w:rsidR="000A6C9E" w:rsidRPr="000A6C9E">
        <w:rPr>
          <w:rFonts w:eastAsia="DengXian" w:cs="Arial"/>
          <w:b/>
          <w:i/>
          <w:iCs/>
          <w:color w:val="000000"/>
          <w:lang w:val="en-US" w:eastAsia="zh-CN"/>
        </w:rPr>
        <w:t>Nature</w:t>
      </w:r>
      <w:r w:rsidR="00173378">
        <w:rPr>
          <w:rFonts w:eastAsia="DengXian" w:cs="Arial"/>
          <w:b/>
          <w:i/>
          <w:iCs/>
          <w:color w:val="000000"/>
          <w:lang w:val="en-US" w:eastAsia="zh-CN"/>
        </w:rPr>
        <w:t xml:space="preserve"> </w:t>
      </w:r>
      <w:r w:rsidR="002A3760">
        <w:rPr>
          <w:rFonts w:eastAsia="DengXian" w:cs="Arial"/>
          <w:b/>
          <w:i/>
          <w:iCs/>
          <w:color w:val="000000"/>
          <w:lang w:val="en-US" w:eastAsia="zh-CN"/>
        </w:rPr>
        <w:t>Protocols</w:t>
      </w:r>
      <w:r w:rsidR="000A6C9E" w:rsidRPr="000A6C9E">
        <w:rPr>
          <w:rFonts w:eastAsia="DengXian" w:cs="Arial"/>
          <w:b/>
          <w:i/>
          <w:iCs/>
          <w:color w:val="000000"/>
          <w:lang w:val="en-US" w:eastAsia="zh-CN"/>
        </w:rPr>
        <w:t xml:space="preserve"> </w:t>
      </w:r>
    </w:p>
    <w:p w14:paraId="6D59C2BC" w14:textId="77777777" w:rsidR="003D073E" w:rsidRDefault="003D073E" w:rsidP="00905CA8">
      <w:pPr>
        <w:jc w:val="both"/>
        <w:rPr>
          <w:rFonts w:eastAsia="DengXian" w:cs="Arial"/>
          <w:color w:val="000000"/>
          <w:lang w:val="en-US" w:eastAsia="zh-CN"/>
        </w:rPr>
      </w:pPr>
    </w:p>
    <w:p w14:paraId="27909CE9" w14:textId="77777777" w:rsidR="002D1BDA" w:rsidRDefault="00F36E6D" w:rsidP="00905CA8">
      <w:pPr>
        <w:ind w:left="5529"/>
        <w:jc w:val="both"/>
        <w:rPr>
          <w:rFonts w:cs="Arial"/>
          <w:color w:val="000000"/>
          <w:lang w:val="en-US"/>
        </w:rPr>
      </w:pPr>
      <w:r>
        <w:rPr>
          <w:rFonts w:cs="Arial"/>
          <w:color w:val="000000"/>
          <w:lang w:val="en-US"/>
        </w:rPr>
        <w:tab/>
      </w:r>
      <w:r>
        <w:rPr>
          <w:rFonts w:cs="Arial"/>
          <w:color w:val="000000"/>
          <w:lang w:val="en-US"/>
        </w:rPr>
        <w:tab/>
      </w:r>
    </w:p>
    <w:p w14:paraId="71E05ECC" w14:textId="77777777" w:rsidR="003D073E" w:rsidRDefault="002D1BDA" w:rsidP="00905CA8">
      <w:pPr>
        <w:ind w:left="5529"/>
        <w:jc w:val="both"/>
        <w:rPr>
          <w:rFonts w:cs="Arial"/>
          <w:color w:val="000000"/>
          <w:lang w:val="en-US"/>
        </w:rPr>
      </w:pPr>
      <w:r>
        <w:rPr>
          <w:rFonts w:cs="Arial"/>
          <w:color w:val="000000"/>
          <w:lang w:val="en-US"/>
        </w:rPr>
        <w:tab/>
      </w:r>
      <w:r>
        <w:rPr>
          <w:rFonts w:cs="Arial"/>
          <w:color w:val="000000"/>
          <w:lang w:val="en-US"/>
        </w:rPr>
        <w:tab/>
        <w:t xml:space="preserve">Zurich, </w:t>
      </w:r>
      <w:r w:rsidR="002A3760">
        <w:rPr>
          <w:rFonts w:cs="Arial"/>
          <w:color w:val="000000"/>
          <w:lang w:val="en-US"/>
        </w:rPr>
        <w:t>5</w:t>
      </w:r>
      <w:r>
        <w:rPr>
          <w:rFonts w:cs="Arial"/>
          <w:color w:val="000000"/>
          <w:lang w:val="en-US"/>
        </w:rPr>
        <w:t xml:space="preserve"> </w:t>
      </w:r>
      <w:r w:rsidR="002A3760">
        <w:rPr>
          <w:rFonts w:cs="Arial"/>
          <w:color w:val="000000"/>
          <w:lang w:val="en-US"/>
        </w:rPr>
        <w:t>August</w:t>
      </w:r>
      <w:r>
        <w:rPr>
          <w:rFonts w:cs="Arial"/>
          <w:color w:val="000000"/>
          <w:lang w:val="en-US"/>
        </w:rPr>
        <w:t xml:space="preserve"> 202</w:t>
      </w:r>
      <w:r w:rsidR="002A3760">
        <w:rPr>
          <w:rFonts w:cs="Arial"/>
          <w:color w:val="000000"/>
          <w:lang w:val="en-US"/>
        </w:rPr>
        <w:t>5</w:t>
      </w:r>
    </w:p>
    <w:p w14:paraId="47A1B53D" w14:textId="77777777" w:rsidR="008C0F43" w:rsidRDefault="008C0F43" w:rsidP="00905CA8">
      <w:pPr>
        <w:widowControl w:val="0"/>
        <w:jc w:val="both"/>
        <w:rPr>
          <w:rFonts w:cs="Arial"/>
          <w:b/>
          <w:lang w:val="en-US"/>
        </w:rPr>
      </w:pPr>
    </w:p>
    <w:p w14:paraId="21B2CC0A" w14:textId="77777777" w:rsidR="003D073E" w:rsidRPr="000A6C9E" w:rsidRDefault="00F36E6D" w:rsidP="00905CA8">
      <w:pPr>
        <w:widowControl w:val="0"/>
        <w:spacing w:afterLines="60" w:after="144" w:line="360" w:lineRule="auto"/>
        <w:jc w:val="both"/>
        <w:rPr>
          <w:rFonts w:cs="Arial"/>
          <w:b/>
          <w:i/>
          <w:iCs/>
          <w:u w:val="single"/>
          <w:lang w:val="en-US"/>
        </w:rPr>
      </w:pPr>
      <w:r w:rsidRPr="000A6C9E">
        <w:rPr>
          <w:rFonts w:cs="Arial"/>
          <w:b/>
          <w:u w:val="single"/>
          <w:lang w:val="en-US"/>
        </w:rPr>
        <w:t xml:space="preserve">Re: </w:t>
      </w:r>
      <w:proofErr w:type="spellStart"/>
      <w:r w:rsidR="002A3760">
        <w:rPr>
          <w:rFonts w:cs="Arial"/>
          <w:b/>
          <w:u w:val="single"/>
          <w:lang w:val="en-US"/>
        </w:rPr>
        <w:t>P</w:t>
      </w:r>
      <w:r w:rsidR="002A3760" w:rsidRPr="002A3760">
        <w:rPr>
          <w:rFonts w:cs="Arial"/>
          <w:b/>
          <w:u w:val="single"/>
          <w:lang w:val="en-US"/>
        </w:rPr>
        <w:t>resubmission</w:t>
      </w:r>
      <w:proofErr w:type="spellEnd"/>
      <w:r w:rsidR="002A3760" w:rsidRPr="002A3760">
        <w:rPr>
          <w:rFonts w:cs="Arial"/>
          <w:b/>
          <w:u w:val="single"/>
          <w:lang w:val="en-US"/>
        </w:rPr>
        <w:t xml:space="preserve"> enquiry </w:t>
      </w:r>
      <w:r w:rsidRPr="000A6C9E">
        <w:rPr>
          <w:rFonts w:cs="Arial"/>
          <w:b/>
          <w:u w:val="single"/>
          <w:lang w:val="en-US"/>
        </w:rPr>
        <w:t xml:space="preserve">to </w:t>
      </w:r>
      <w:r w:rsidRPr="000A6C9E">
        <w:rPr>
          <w:rFonts w:cs="Arial"/>
          <w:b/>
          <w:i/>
          <w:iCs/>
          <w:u w:val="single"/>
          <w:lang w:val="en-US"/>
        </w:rPr>
        <w:t>Nature</w:t>
      </w:r>
      <w:r w:rsidR="00173378">
        <w:rPr>
          <w:rFonts w:cs="Arial"/>
          <w:b/>
          <w:i/>
          <w:iCs/>
          <w:u w:val="single"/>
          <w:lang w:val="en-US"/>
        </w:rPr>
        <w:t xml:space="preserve"> </w:t>
      </w:r>
      <w:r w:rsidR="002A3760">
        <w:rPr>
          <w:rFonts w:cs="Arial"/>
          <w:b/>
          <w:i/>
          <w:iCs/>
          <w:u w:val="single"/>
          <w:lang w:val="en-US"/>
        </w:rPr>
        <w:t>Protocols</w:t>
      </w:r>
    </w:p>
    <w:p w14:paraId="634A5E2B" w14:textId="77777777" w:rsidR="003D073E" w:rsidRDefault="00F36E6D" w:rsidP="00905CA8">
      <w:pPr>
        <w:widowControl w:val="0"/>
        <w:spacing w:before="60" w:afterLines="60" w:after="144" w:line="360" w:lineRule="auto"/>
        <w:jc w:val="both"/>
        <w:rPr>
          <w:rFonts w:cs="Arial"/>
          <w:bCs/>
          <w:lang w:val="en-US"/>
        </w:rPr>
      </w:pPr>
      <w:r>
        <w:rPr>
          <w:rFonts w:cs="Arial"/>
          <w:bCs/>
          <w:lang w:val="en-US"/>
        </w:rPr>
        <w:t xml:space="preserve">Dear </w:t>
      </w:r>
      <w:r w:rsidR="00E622CD">
        <w:rPr>
          <w:rFonts w:cs="Arial"/>
          <w:bCs/>
          <w:lang w:val="en-US"/>
        </w:rPr>
        <w:t xml:space="preserve">Dr. Clyne, dear </w:t>
      </w:r>
      <w:r w:rsidR="005B5559">
        <w:rPr>
          <w:rFonts w:cs="Arial"/>
          <w:bCs/>
          <w:lang w:val="en-US"/>
        </w:rPr>
        <w:t>Editor</w:t>
      </w:r>
      <w:r w:rsidR="002A3760">
        <w:rPr>
          <w:rFonts w:cs="Arial"/>
          <w:bCs/>
          <w:lang w:val="en-US"/>
        </w:rPr>
        <w:t>s</w:t>
      </w:r>
      <w:r>
        <w:rPr>
          <w:rFonts w:cs="Arial"/>
          <w:bCs/>
          <w:lang w:val="en-US"/>
        </w:rPr>
        <w:t>,</w:t>
      </w:r>
    </w:p>
    <w:p w14:paraId="370B7CDA" w14:textId="77777777" w:rsidR="00905CA8" w:rsidRDefault="002A3760" w:rsidP="00905CA8">
      <w:pPr>
        <w:pStyle w:val="ETHFliesstext"/>
        <w:spacing w:before="60" w:afterLines="60" w:after="144" w:line="360" w:lineRule="auto"/>
        <w:jc w:val="both"/>
        <w:rPr>
          <w:lang w:val="en-US"/>
        </w:rPr>
      </w:pPr>
      <w:r w:rsidRPr="002A3760">
        <w:rPr>
          <w:lang w:val="en-US"/>
        </w:rPr>
        <w:t xml:space="preserve">We are writing to inquire about the suitability of our computational protocol for publication in </w:t>
      </w:r>
      <w:r w:rsidRPr="002A3760">
        <w:rPr>
          <w:i/>
          <w:iCs/>
          <w:lang w:val="en-US"/>
        </w:rPr>
        <w:t>Nature Protocols</w:t>
      </w:r>
      <w:r w:rsidRPr="002A3760">
        <w:rPr>
          <w:lang w:val="en-US"/>
        </w:rPr>
        <w:t xml:space="preserve">. This protocol represents the computational counterpart to our previously published wet lab methodology for </w:t>
      </w:r>
      <w:r w:rsidR="00476645">
        <w:rPr>
          <w:lang w:val="en-US"/>
        </w:rPr>
        <w:t xml:space="preserve">affinity-based selections of </w:t>
      </w:r>
      <w:r w:rsidRPr="002A3760">
        <w:rPr>
          <w:lang w:val="en-US"/>
        </w:rPr>
        <w:t>DNA-encoded librar</w:t>
      </w:r>
      <w:r w:rsidR="00476645">
        <w:rPr>
          <w:lang w:val="en-US"/>
        </w:rPr>
        <w:t>ies</w:t>
      </w:r>
      <w:r w:rsidRPr="002A3760">
        <w:rPr>
          <w:lang w:val="en-US"/>
        </w:rPr>
        <w:t xml:space="preserve"> (DEL</w:t>
      </w:r>
      <w:r w:rsidR="00476645">
        <w:rPr>
          <w:lang w:val="en-US"/>
        </w:rPr>
        <w:t>s</w:t>
      </w:r>
      <w:r w:rsidRPr="002A3760">
        <w:rPr>
          <w:lang w:val="en-US"/>
        </w:rPr>
        <w:t>)</w:t>
      </w:r>
      <w:r w:rsidR="008F77ED">
        <w:rPr>
          <w:lang w:val="en-US"/>
        </w:rPr>
        <w:t>,</w:t>
      </w:r>
      <w:r w:rsidR="00476645">
        <w:rPr>
          <w:lang w:val="en-US"/>
        </w:rPr>
        <w:fldChar w:fldCharType="begin"/>
      </w:r>
      <w:r w:rsidR="00476645">
        <w:rPr>
          <w:lang w:val="en-US"/>
        </w:rPr>
        <w:instrText xml:space="preserve"> ADDIN EN.CITE &lt;EndNote&gt;&lt;Cite&gt;&lt;Author&gt;Decurtins&lt;/Author&gt;&lt;Year&gt;2016&lt;/Year&gt;&lt;RecNum&gt;1869&lt;/RecNum&gt;&lt;DisplayText&gt;&lt;style face="superscript"&gt;1&lt;/style&gt;&lt;/DisplayText&gt;&lt;record&gt;&lt;rec-number&gt;1869&lt;/rec-number&gt;&lt;foreign-keys&gt;&lt;key app="EN" db-id="t0apfp5tuw2928exv915rttn9dfeeafrts9v" timestamp="1725051838"&gt;1869&lt;/key&gt;&lt;/foreign-keys&gt;&lt;ref-type name="Journal Article"&gt;17&lt;/ref-type&gt;&lt;contributors&gt;&lt;authors&gt;&lt;author&gt;Decurtins, W.&lt;/author&gt;&lt;author&gt;Wichert, M.&lt;/author&gt;&lt;author&gt;Franzini, R. M.&lt;/author&gt;&lt;author&gt;Buller, F.&lt;/author&gt;&lt;author&gt;Stravs, M. A.&lt;/author&gt;&lt;author&gt;Zhang, Y.&lt;/author&gt;&lt;author&gt;Neri, D.&lt;/author&gt;&lt;author&gt;Scheuermann, J.&lt;/author&gt;&lt;/authors&gt;&lt;/contributors&gt;&lt;auth-address&gt;Department of Chemistry and Applied Biosciences, Institute of Pharmaceutical Sciences, Swiss Federal Institute of Technology (ETH Zurich), Zurich, Switzerland.&lt;/auth-address&gt;&lt;titles&gt;&lt;title&gt;Automated screening for small organic ligands using DNA-encoded chemical libraries&lt;/title&gt;&lt;secondary-title&gt;Nat Protoc&lt;/secondary-title&gt;&lt;/titles&gt;&lt;periodical&gt;&lt;full-title&gt;Nature Protocols&lt;/full-title&gt;&lt;abbr-1&gt;Nat Protoc&lt;/abbr-1&gt;&lt;/periodical&gt;&lt;pages&gt;764-80&lt;/pages&gt;&lt;volume&gt;11&lt;/volume&gt;&lt;number&gt;4&lt;/number&gt;&lt;edition&gt;20160317&lt;/edition&gt;&lt;keywords&gt;&lt;keyword&gt;DNA Adducts/*analysis&lt;/keyword&gt;&lt;keyword&gt;High-Throughput Nucleotide Sequencing&lt;/keyword&gt;&lt;keyword&gt;*Ligands&lt;/keyword&gt;&lt;keyword&gt;Mass Screening/*methods&lt;/keyword&gt;&lt;keyword&gt;Oligonucleotides/*chemistry/genetics&lt;/keyword&gt;&lt;keyword&gt;Protein Binding&lt;/keyword&gt;&lt;keyword&gt;*Small Molecule Libraries&lt;/keyword&gt;&lt;/keywords&gt;&lt;dates&gt;&lt;year&gt;2016&lt;/year&gt;&lt;pub-dates&gt;&lt;date&gt;Apr&lt;/date&gt;&lt;/pub-dates&gt;&lt;/dates&gt;&lt;isbn&gt;1750-2799 (Electronic)&amp;#xD;1750-2799 (Linking)&lt;/isbn&gt;&lt;accession-num&gt;26985574&lt;/accession-num&gt;&lt;urls&gt;&lt;related-urls&gt;&lt;url&gt;https://www.ncbi.nlm.nih.gov/pubmed/26985574&lt;/url&gt;&lt;/related-urls&gt;&lt;/urls&gt;&lt;custom2&gt;PMC6126613&lt;/custom2&gt;&lt;electronic-resource-num&gt;10.1038/nprot.2016.039&lt;/electronic-resource-num&gt;&lt;/record&gt;&lt;/Cite&gt;&lt;/EndNote&gt;</w:instrText>
      </w:r>
      <w:r w:rsidR="00476645">
        <w:rPr>
          <w:lang w:val="en-US"/>
        </w:rPr>
        <w:fldChar w:fldCharType="separate"/>
      </w:r>
      <w:r w:rsidR="00476645" w:rsidRPr="00476645">
        <w:rPr>
          <w:noProof/>
          <w:vertAlign w:val="superscript"/>
          <w:lang w:val="en-US"/>
        </w:rPr>
        <w:t>1</w:t>
      </w:r>
      <w:r w:rsidR="00476645">
        <w:rPr>
          <w:lang w:val="en-US"/>
        </w:rPr>
        <w:fldChar w:fldCharType="end"/>
      </w:r>
      <w:r w:rsidRPr="002A3760">
        <w:rPr>
          <w:lang w:val="en-US"/>
        </w:rPr>
        <w:t xml:space="preserve"> thereby providing the research </w:t>
      </w:r>
      <w:r>
        <w:rPr>
          <w:lang w:val="en-US"/>
        </w:rPr>
        <w:t>c</w:t>
      </w:r>
      <w:r w:rsidRPr="002A3760">
        <w:rPr>
          <w:lang w:val="en-US"/>
        </w:rPr>
        <w:t>ommunity with a complete end-to-end solution for DEL-based drug discovery.</w:t>
      </w:r>
    </w:p>
    <w:p w14:paraId="4EC179E2" w14:textId="77777777" w:rsidR="00476645" w:rsidRPr="002A3760" w:rsidRDefault="00476645" w:rsidP="00905CA8">
      <w:pPr>
        <w:pStyle w:val="ETHFliesstext"/>
        <w:spacing w:before="60" w:afterLines="60" w:after="144" w:line="360" w:lineRule="auto"/>
        <w:jc w:val="both"/>
        <w:rPr>
          <w:lang w:val="en-GB"/>
        </w:rPr>
      </w:pPr>
      <w:r>
        <w:rPr>
          <w:lang w:val="en-GB"/>
        </w:rPr>
        <w:t>DELs</w:t>
      </w:r>
      <w:r w:rsidRPr="00476645">
        <w:rPr>
          <w:lang w:val="en-GB"/>
        </w:rPr>
        <w:t xml:space="preserve"> are collections of organic compounds, individually attached to oligonucleotides, which serve as amplifiable identification barcodes</w:t>
      </w:r>
      <w:r w:rsidR="00905CA8">
        <w:rPr>
          <w:lang w:val="en-GB"/>
        </w:rPr>
        <w:t>.</w:t>
      </w:r>
      <w:r w:rsidR="000F25BC">
        <w:rPr>
          <w:lang w:val="en-GB"/>
        </w:rPr>
        <w:fldChar w:fldCharType="begin">
          <w:fldData xml:space="preserve">PEVuZE5vdGU+PENpdGU+PEF1dGhvcj5GcmFuemluaTwvQXV0aG9yPjxZZWFyPjIwMTQ8L1llYXI+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</w:fldData>
        </w:fldChar>
      </w:r>
      <w:r w:rsidR="00905CA8">
        <w:rPr>
          <w:lang w:val="en-GB"/>
        </w:rPr>
        <w:instrText xml:space="preserve"> ADDIN EN.CITE </w:instrText>
      </w:r>
      <w:r w:rsidR="00905CA8">
        <w:rPr>
          <w:lang w:val="en-GB"/>
        </w:rPr>
        <w:fldChar w:fldCharType="begin">
          <w:fldData xml:space="preserve">PEVuZE5vdGU+PENpdGU+PEF1dGhvcj5GcmFuemluaTwvQXV0aG9yPjxZZWFyPjIwMTQ8L1llYXI+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</w:fldData>
        </w:fldChar>
      </w:r>
      <w:r w:rsidR="00905CA8">
        <w:rPr>
          <w:lang w:val="en-GB"/>
        </w:rPr>
        <w:instrText xml:space="preserve"> ADDIN EN.CITE.DATA </w:instrText>
      </w:r>
      <w:r w:rsidR="00905CA8">
        <w:rPr>
          <w:lang w:val="en-GB"/>
        </w:rPr>
      </w:r>
      <w:r w:rsidR="00905CA8">
        <w:rPr>
          <w:lang w:val="en-GB"/>
        </w:rPr>
        <w:fldChar w:fldCharType="end"/>
      </w:r>
      <w:r w:rsidR="000F25BC">
        <w:rPr>
          <w:lang w:val="en-GB"/>
        </w:rPr>
      </w:r>
      <w:r w:rsidR="000F25BC">
        <w:rPr>
          <w:lang w:val="en-GB"/>
        </w:rPr>
        <w:fldChar w:fldCharType="separate"/>
      </w:r>
      <w:r w:rsidR="00905CA8" w:rsidRPr="00905CA8">
        <w:rPr>
          <w:noProof/>
          <w:vertAlign w:val="superscript"/>
          <w:lang w:val="en-GB"/>
        </w:rPr>
        <w:t>2-4</w:t>
      </w:r>
      <w:r w:rsidR="000F25BC">
        <w:rPr>
          <w:lang w:val="en-GB"/>
        </w:rPr>
        <w:fldChar w:fldCharType="end"/>
      </w:r>
      <w:r w:rsidRPr="00476645">
        <w:rPr>
          <w:lang w:val="en-GB"/>
        </w:rPr>
        <w:t xml:space="preserve"> The aim of </w:t>
      </w:r>
      <w:r w:rsidR="000F25BC">
        <w:rPr>
          <w:lang w:val="en-GB"/>
        </w:rPr>
        <w:t>DEL</w:t>
      </w:r>
      <w:r w:rsidRPr="00476645">
        <w:rPr>
          <w:lang w:val="en-GB"/>
        </w:rPr>
        <w:t xml:space="preserve"> technology is to identify small </w:t>
      </w:r>
      <w:r>
        <w:rPr>
          <w:lang w:val="en-GB"/>
        </w:rPr>
        <w:t>molecule ligands</w:t>
      </w:r>
      <w:r w:rsidRPr="00476645">
        <w:rPr>
          <w:lang w:val="en-GB"/>
        </w:rPr>
        <w:t xml:space="preserve"> to target protein</w:t>
      </w:r>
      <w:r>
        <w:rPr>
          <w:lang w:val="en-GB"/>
        </w:rPr>
        <w:t>s</w:t>
      </w:r>
      <w:r w:rsidRPr="00476645">
        <w:rPr>
          <w:lang w:val="en-GB"/>
        </w:rPr>
        <w:t xml:space="preserve"> of choice</w:t>
      </w:r>
      <w:r w:rsidR="00905CA8">
        <w:rPr>
          <w:lang w:val="en-GB"/>
        </w:rPr>
        <w:t>.</w:t>
      </w:r>
      <w:r w:rsidR="00905CA8">
        <w:rPr>
          <w:lang w:val="en-GB"/>
        </w:rPr>
        <w:fldChar w:fldCharType="begin">
          <w:fldData xml:space="preserve">PEVuZE5vdGU+PENpdGU+PEF1dGhvcj5IdWFuZzwvQXV0aG9yPjxZZWFyPjIwMjI8L1llYXI+PFJl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</w:fldData>
        </w:fldChar>
      </w:r>
      <w:r w:rsidR="00905CA8">
        <w:rPr>
          <w:lang w:val="en-GB"/>
        </w:rPr>
        <w:instrText xml:space="preserve"> ADDIN EN.CITE </w:instrText>
      </w:r>
      <w:r w:rsidR="00905CA8">
        <w:rPr>
          <w:lang w:val="en-GB"/>
        </w:rPr>
        <w:fldChar w:fldCharType="begin">
          <w:fldData xml:space="preserve">PEVuZE5vdGU+PENpdGU+PEF1dGhvcj5IdWFuZzwvQXV0aG9yPjxZZWFyPjIwMjI8L1llYXI+PFJl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</w:fldData>
        </w:fldChar>
      </w:r>
      <w:r w:rsidR="00905CA8">
        <w:rPr>
          <w:lang w:val="en-GB"/>
        </w:rPr>
        <w:instrText xml:space="preserve"> ADDIN EN.CITE.DATA </w:instrText>
      </w:r>
      <w:r w:rsidR="00905CA8">
        <w:rPr>
          <w:lang w:val="en-GB"/>
        </w:rPr>
      </w:r>
      <w:r w:rsidR="00905CA8">
        <w:rPr>
          <w:lang w:val="en-GB"/>
        </w:rPr>
        <w:fldChar w:fldCharType="end"/>
      </w:r>
      <w:r w:rsidR="00905CA8">
        <w:rPr>
          <w:lang w:val="en-GB"/>
        </w:rPr>
      </w:r>
      <w:r w:rsidR="00905CA8">
        <w:rPr>
          <w:lang w:val="en-GB"/>
        </w:rPr>
        <w:fldChar w:fldCharType="separate"/>
      </w:r>
      <w:r w:rsidR="00905CA8" w:rsidRPr="00905CA8">
        <w:rPr>
          <w:noProof/>
          <w:vertAlign w:val="superscript"/>
          <w:lang w:val="en-GB"/>
        </w:rPr>
        <w:t>5,6</w:t>
      </w:r>
      <w:r w:rsidR="00905CA8">
        <w:rPr>
          <w:lang w:val="en-GB"/>
        </w:rPr>
        <w:fldChar w:fldCharType="end"/>
      </w:r>
      <w:r>
        <w:rPr>
          <w:b/>
          <w:lang w:val="en-GB"/>
        </w:rPr>
        <w:t xml:space="preserve"> </w:t>
      </w:r>
      <w:r>
        <w:rPr>
          <w:lang w:val="en-GB"/>
        </w:rPr>
        <w:t>DELs</w:t>
      </w:r>
      <w:r w:rsidRPr="00476645">
        <w:rPr>
          <w:lang w:val="en-GB"/>
        </w:rPr>
        <w:t xml:space="preserve"> are increasingly used for </w:t>
      </w:r>
      <w:r>
        <w:rPr>
          <w:lang w:val="en-GB"/>
        </w:rPr>
        <w:t>drug discovery</w:t>
      </w:r>
      <w:r w:rsidRPr="00476645">
        <w:rPr>
          <w:lang w:val="en-GB"/>
        </w:rPr>
        <w:t xml:space="preserve">, both by </w:t>
      </w:r>
      <w:r>
        <w:rPr>
          <w:lang w:val="en-GB"/>
        </w:rPr>
        <w:t xml:space="preserve">the pharmaceutical </w:t>
      </w:r>
      <w:r w:rsidRPr="00476645">
        <w:rPr>
          <w:lang w:val="en-GB"/>
        </w:rPr>
        <w:t>industry and - due to the inexpensive setup - by academic groups</w:t>
      </w:r>
      <w:r>
        <w:rPr>
          <w:lang w:val="en-GB"/>
        </w:rPr>
        <w:t xml:space="preserve"> worldwide, which is </w:t>
      </w:r>
      <w:r w:rsidRPr="00476645">
        <w:rPr>
          <w:lang w:val="en-GB"/>
        </w:rPr>
        <w:t>reflected by the increasing number of research papers</w:t>
      </w:r>
      <w:r>
        <w:rPr>
          <w:lang w:val="en-GB"/>
        </w:rPr>
        <w:t xml:space="preserve"> published</w:t>
      </w:r>
      <w:r w:rsidRPr="00476645">
        <w:rPr>
          <w:lang w:val="en-GB"/>
        </w:rPr>
        <w:t xml:space="preserve"> in the field.</w:t>
      </w:r>
    </w:p>
    <w:p w14:paraId="6F6D9FE7" w14:textId="10C09D0F" w:rsidR="002A3760" w:rsidRPr="002A3760" w:rsidRDefault="002A3760" w:rsidP="00905CA8">
      <w:pPr>
        <w:pStyle w:val="ETHFliesstext"/>
        <w:spacing w:before="60" w:afterLines="60" w:after="144" w:line="360" w:lineRule="auto"/>
        <w:jc w:val="both"/>
        <w:rPr>
          <w:lang w:val="en-US"/>
        </w:rPr>
      </w:pPr>
      <w:r w:rsidRPr="002A3760">
        <w:rPr>
          <w:lang w:val="en-US"/>
        </w:rPr>
        <w:t xml:space="preserve">As highlighted in the recent </w:t>
      </w:r>
      <w:r w:rsidRPr="002A3760">
        <w:rPr>
          <w:i/>
          <w:iCs/>
          <w:lang w:val="en-US"/>
        </w:rPr>
        <w:t>Nature Reviews Methods Primers</w:t>
      </w:r>
      <w:r w:rsidRPr="002A3760">
        <w:rPr>
          <w:lang w:val="en-US"/>
        </w:rPr>
        <w:t xml:space="preserve"> on DEL</w:t>
      </w:r>
      <w:r w:rsidR="002D1BDA">
        <w:rPr>
          <w:lang w:val="en-US"/>
        </w:rPr>
        <w:t xml:space="preserve"> technology</w:t>
      </w:r>
      <w:r w:rsidR="00905CA8">
        <w:rPr>
          <w:lang w:val="en-US"/>
        </w:rPr>
        <w:t>,</w:t>
      </w:r>
      <w:r w:rsidR="00905CA8">
        <w:rPr>
          <w:lang w:val="en-US"/>
        </w:rPr>
        <w:fldChar w:fldCharType="begin"/>
      </w:r>
      <w:r w:rsidR="00905CA8">
        <w:rPr>
          <w:lang w:val="en-US"/>
        </w:rPr>
        <w:instrText xml:space="preserve"> ADDIN EN.CITE &lt;EndNote&gt;&lt;Cite&gt;&lt;Author&gt;Satz&lt;/Author&gt;&lt;Year&gt;2022&lt;/Year&gt;&lt;RecNum&gt;122&lt;/RecNum&gt;&lt;DisplayText&gt;&lt;style face="superscript"&gt;6&lt;/style&gt;&lt;/DisplayText&gt;&lt;record&gt;&lt;rec-number&gt;122&lt;/rec-number&gt;&lt;foreign-keys&gt;&lt;key app="EN" db-id="t0apfp5tuw2928exv915rttn9dfeeafrts9v" timestamp="1725025837"&gt;122&lt;/key&gt;&lt;/foreign-keys&gt;&lt;ref-type name="Journal Article"&gt;17&lt;/ref-type&gt;&lt;contributors&gt;&lt;authors&gt;&lt;author&gt;Satz, Alexander L.&lt;/author&gt;&lt;author&gt;Brunschweiger, Andreas&lt;/author&gt;&lt;author&gt;Flanagan, Mark E.&lt;/author&gt;&lt;author&gt;Gloger, Andreas&lt;/author&gt;&lt;author&gt;Hansen, Nils J. V.&lt;/author&gt;&lt;author&gt;Kuai, Letian&lt;/author&gt;&lt;author&gt;Kunig, Verena B. K.&lt;/author&gt;&lt;author&gt;Lu, Xiaojie&lt;/author&gt;&lt;author&gt;Madsen, Daniel&lt;/author&gt;&lt;author&gt;Marcaurelle, Lisa A.&lt;/author&gt;&lt;author&gt;Mulrooney, Carol&lt;/author&gt;&lt;author&gt;O’Donovan, Gary&lt;/author&gt;&lt;author&gt;Sakata, Sylvia&lt;/author&gt;&lt;author&gt;Scheuermann, Jörg&lt;/author&gt;&lt;/authors&gt;&lt;/contributors&gt;&lt;titles&gt;&lt;title&gt;DNA-encoded chemical libraries&lt;/title&gt;&lt;secondary-title&gt;Nature Reviews Methods Primers&lt;/secondary-title&gt;&lt;/titles&gt;&lt;periodical&gt;&lt;full-title&gt;Nature Reviews Methods Primers&lt;/full-title&gt;&lt;/periodical&gt;&lt;volume&gt;2&lt;/volume&gt;&lt;number&gt;1&lt;/number&gt;&lt;dates&gt;&lt;year&gt;2022&lt;/year&gt;&lt;/dates&gt;&lt;isbn&gt;2662-8449&lt;/isbn&gt;&lt;urls&gt;&lt;/urls&gt;&lt;electronic-resource-num&gt;10.1038/s43586-021-00084-5&lt;/electronic-resource-num&gt;&lt;/record&gt;&lt;/Cite&gt;&lt;/EndNote&gt;</w:instrText>
      </w:r>
      <w:r w:rsidR="00905CA8">
        <w:rPr>
          <w:lang w:val="en-US"/>
        </w:rPr>
        <w:fldChar w:fldCharType="separate"/>
      </w:r>
      <w:r w:rsidR="00905CA8" w:rsidRPr="00905CA8">
        <w:rPr>
          <w:noProof/>
          <w:vertAlign w:val="superscript"/>
          <w:lang w:val="en-US"/>
        </w:rPr>
        <w:t>6</w:t>
      </w:r>
      <w:r w:rsidR="00905CA8">
        <w:rPr>
          <w:lang w:val="en-US"/>
        </w:rPr>
        <w:fldChar w:fldCharType="end"/>
      </w:r>
      <w:r w:rsidRPr="002A3760">
        <w:rPr>
          <w:lang w:val="en-US"/>
        </w:rPr>
        <w:t xml:space="preserve"> the computational analysis of DEL data presents significant challenges, with existing solutions being largely proprietary, fragmented, or requiring extensive bioinformatics expertise. </w:t>
      </w:r>
      <w:ins w:id="0" w:author="Martinelli  Adriano" w:date="2025-08-05T14:47:00Z" w16du:dateUtc="2025-08-05T12:47:00Z">
        <w:r w:rsidR="005C44E0">
          <w:rPr>
            <w:lang w:val="en-US"/>
          </w:rPr>
          <w:t xml:space="preserve">Our </w:t>
        </w:r>
      </w:ins>
      <w:del w:id="1" w:author="Martinelli  Adriano" w:date="2025-08-05T14:47:00Z" w16du:dateUtc="2025-08-05T12:47:00Z">
        <w:r w:rsidRPr="002A3760" w:rsidDel="005C44E0">
          <w:rPr>
            <w:lang w:val="en-US"/>
          </w:rPr>
          <w:delText xml:space="preserve">The field currently lacks standardized, accessible computational workflows, our </w:delText>
        </w:r>
      </w:del>
      <w:r w:rsidR="00EF6A3E">
        <w:rPr>
          <w:lang w:val="en-US"/>
        </w:rPr>
        <w:t xml:space="preserve">proposed </w:t>
      </w:r>
      <w:r w:rsidRPr="002A3760">
        <w:rPr>
          <w:lang w:val="en-US"/>
        </w:rPr>
        <w:t xml:space="preserve">protocol offers </w:t>
      </w:r>
      <w:r w:rsidR="00EF6A3E">
        <w:rPr>
          <w:lang w:val="en-US"/>
        </w:rPr>
        <w:t>a</w:t>
      </w:r>
      <w:ins w:id="2" w:author="Martinelli  Adriano" w:date="2025-08-05T14:46:00Z" w16du:dateUtc="2025-08-05T12:46:00Z">
        <w:r w:rsidR="00952D1C">
          <w:rPr>
            <w:lang w:val="en-US"/>
          </w:rPr>
          <w:t xml:space="preserve">n end-to-end framework </w:t>
        </w:r>
      </w:ins>
      <w:del w:id="3" w:author="Martinelli  Adriano" w:date="2025-08-05T14:46:00Z" w16du:dateUtc="2025-08-05T12:46:00Z">
        <w:r w:rsidR="00EF6A3E" w:rsidDel="00952D1C">
          <w:rPr>
            <w:lang w:val="en-US"/>
          </w:rPr>
          <w:delText xml:space="preserve"> </w:delText>
        </w:r>
        <w:r w:rsidRPr="002A3760" w:rsidDel="00952D1C">
          <w:rPr>
            <w:lang w:val="en-US"/>
          </w:rPr>
          <w:delText xml:space="preserve">comprehensive integration </w:delText>
        </w:r>
      </w:del>
      <w:r w:rsidRPr="002A3760">
        <w:rPr>
          <w:lang w:val="en-US"/>
        </w:rPr>
        <w:t>from raw sequencing to hit identification</w:t>
      </w:r>
      <w:ins w:id="4" w:author="Martinelli  Adriano" w:date="2025-08-05T14:46:00Z" w16du:dateUtc="2025-08-05T12:46:00Z">
        <w:r w:rsidR="00952D1C">
          <w:rPr>
            <w:lang w:val="en-US"/>
          </w:rPr>
          <w:t xml:space="preserve"> that</w:t>
        </w:r>
      </w:ins>
      <w:del w:id="5" w:author="Martinelli  Adriano" w:date="2025-08-05T14:46:00Z" w16du:dateUtc="2025-08-05T12:46:00Z">
        <w:r w:rsidRPr="002A3760" w:rsidDel="00952D1C">
          <w:rPr>
            <w:lang w:val="en-US"/>
          </w:rPr>
          <w:delText>,</w:delText>
        </w:r>
      </w:del>
      <w:r w:rsidRPr="002A3760">
        <w:rPr>
          <w:lang w:val="en-US"/>
        </w:rPr>
        <w:t xml:space="preserve"> </w:t>
      </w:r>
      <w:del w:id="6" w:author="Martinelli  Adriano" w:date="2025-08-05T14:46:00Z" w16du:dateUtc="2025-08-05T12:46:00Z">
        <w:r w:rsidRPr="002A3760" w:rsidDel="005C44E0">
          <w:rPr>
            <w:lang w:val="en-US"/>
          </w:rPr>
          <w:delText xml:space="preserve">scalability </w:delText>
        </w:r>
      </w:del>
      <w:ins w:id="7" w:author="Martinelli  Adriano" w:date="2025-08-05T14:46:00Z" w16du:dateUtc="2025-08-05T12:46:00Z">
        <w:r w:rsidR="005C44E0">
          <w:rPr>
            <w:lang w:val="en-US"/>
          </w:rPr>
          <w:t>scales</w:t>
        </w:r>
        <w:r w:rsidR="005C44E0" w:rsidRPr="002A3760">
          <w:rPr>
            <w:lang w:val="en-US"/>
          </w:rPr>
          <w:t xml:space="preserve"> </w:t>
        </w:r>
      </w:ins>
      <w:r w:rsidRPr="002A3760">
        <w:rPr>
          <w:lang w:val="en-US"/>
        </w:rPr>
        <w:t xml:space="preserve">to libraries with hundreds of millions of compounds, and </w:t>
      </w:r>
      <w:del w:id="8" w:author="Martinelli  Adriano" w:date="2025-08-05T14:46:00Z" w16du:dateUtc="2025-08-05T12:46:00Z">
        <w:r w:rsidRPr="002A3760" w:rsidDel="005C44E0">
          <w:rPr>
            <w:lang w:val="en-US"/>
          </w:rPr>
          <w:delText xml:space="preserve">handling </w:delText>
        </w:r>
      </w:del>
      <w:ins w:id="9" w:author="Martinelli  Adriano" w:date="2025-08-05T14:46:00Z" w16du:dateUtc="2025-08-05T12:46:00Z">
        <w:r w:rsidR="005C44E0">
          <w:rPr>
            <w:lang w:val="en-US"/>
          </w:rPr>
          <w:t>handles</w:t>
        </w:r>
      </w:ins>
      <w:del w:id="10" w:author="Martinelli  Adriano" w:date="2025-08-05T14:47:00Z" w16du:dateUtc="2025-08-05T12:47:00Z">
        <w:r w:rsidRPr="002A3760" w:rsidDel="005C44E0">
          <w:rPr>
            <w:lang w:val="en-US"/>
          </w:rPr>
          <w:delText>of</w:delText>
        </w:r>
      </w:del>
      <w:r w:rsidRPr="002A3760">
        <w:rPr>
          <w:lang w:val="en-US"/>
        </w:rPr>
        <w:t xml:space="preserve"> both single and dual display architectures.</w:t>
      </w:r>
    </w:p>
    <w:p w14:paraId="5B9C41B9" w14:textId="77777777" w:rsidR="002A3760" w:rsidRPr="002A3760" w:rsidRDefault="00476645" w:rsidP="00905CA8">
      <w:pPr>
        <w:pStyle w:val="ETHFliesstext"/>
        <w:spacing w:before="60" w:afterLines="60" w:after="144" w:line="360" w:lineRule="auto"/>
        <w:jc w:val="both"/>
        <w:rPr>
          <w:lang w:val="en-US"/>
        </w:rPr>
      </w:pPr>
      <w:r>
        <w:rPr>
          <w:lang w:val="en-US"/>
        </w:rPr>
        <w:t>T</w:t>
      </w:r>
      <w:r w:rsidR="002A3760" w:rsidRPr="002A3760">
        <w:rPr>
          <w:lang w:val="en-US"/>
        </w:rPr>
        <w:t>he computational bottleneck remains a significant barrier to broader adoption, particularly in academic settings. Our protocol addresses this critical unmet need by providing the first comprehensive, user-friendly computational framework specifically designed for large-scale DEL analysis.</w:t>
      </w:r>
    </w:p>
    <w:p w14:paraId="14924A20" w14:textId="77777777" w:rsidR="002A3760" w:rsidRPr="002A3760" w:rsidRDefault="002A3760" w:rsidP="00905CA8">
      <w:pPr>
        <w:pStyle w:val="ETHFliesstext"/>
        <w:spacing w:before="60" w:afterLines="60" w:after="144" w:line="360" w:lineRule="auto"/>
        <w:jc w:val="both"/>
        <w:rPr>
          <w:lang w:val="en-US"/>
        </w:rPr>
      </w:pPr>
      <w:r w:rsidRPr="002A3760">
        <w:rPr>
          <w:lang w:val="en-US"/>
        </w:rPr>
        <w:t xml:space="preserve">The protocol has been extensively validated across multiple library architectures and screening campaigns, demonstrating robust performance with libraries containing up to hundreds of millions of compounds. We believe </w:t>
      </w:r>
      <w:r w:rsidR="00476645">
        <w:rPr>
          <w:lang w:val="en-US"/>
        </w:rPr>
        <w:t xml:space="preserve">that </w:t>
      </w:r>
      <w:r w:rsidRPr="002A3760">
        <w:rPr>
          <w:lang w:val="en-US"/>
        </w:rPr>
        <w:t>it will be of broad interest to the chemical biology, drug discovery, and computational chemistry communities.</w:t>
      </w:r>
    </w:p>
    <w:p w14:paraId="4B326107" w14:textId="77777777" w:rsidR="002A3760" w:rsidRDefault="002A3760" w:rsidP="00905CA8">
      <w:pPr>
        <w:pStyle w:val="ETHFliesstext"/>
        <w:spacing w:before="60" w:afterLines="60" w:after="144" w:line="360" w:lineRule="auto"/>
        <w:jc w:val="both"/>
        <w:rPr>
          <w:lang w:val="en-US"/>
        </w:rPr>
      </w:pPr>
      <w:r w:rsidRPr="002A3760">
        <w:rPr>
          <w:lang w:val="en-US"/>
        </w:rPr>
        <w:t>We would welcome the opportunity to submit a full protocol if you consider this topic suitable for</w:t>
      </w:r>
      <w:r w:rsidR="00905CA8">
        <w:rPr>
          <w:lang w:val="en-US"/>
        </w:rPr>
        <w:br/>
      </w:r>
      <w:r w:rsidRPr="002A3760">
        <w:rPr>
          <w:i/>
          <w:iCs/>
          <w:lang w:val="en-US"/>
        </w:rPr>
        <w:t>Nature Protocols</w:t>
      </w:r>
      <w:r w:rsidR="00905CA8">
        <w:rPr>
          <w:lang w:val="en-US"/>
        </w:rPr>
        <w:t>:</w:t>
      </w:r>
    </w:p>
    <w:p w14:paraId="66C1143F" w14:textId="77777777" w:rsidR="002D1BDA" w:rsidRPr="002A3760" w:rsidRDefault="002D1BDA" w:rsidP="00905CA8">
      <w:pPr>
        <w:pStyle w:val="ETHFliesstext"/>
        <w:spacing w:before="60" w:afterLines="60" w:after="144" w:line="360" w:lineRule="auto"/>
        <w:jc w:val="both"/>
        <w:rPr>
          <w:lang w:val="en-US"/>
        </w:rPr>
      </w:pPr>
    </w:p>
    <w:p w14:paraId="18329266" w14:textId="77777777" w:rsidR="002A3760" w:rsidRPr="002A3760" w:rsidRDefault="009E5580" w:rsidP="00905CA8">
      <w:pPr>
        <w:pStyle w:val="ETHFliesstext"/>
        <w:spacing w:line="360" w:lineRule="auto"/>
        <w:jc w:val="both"/>
        <w:rPr>
          <w:lang w:val="en-US"/>
        </w:rPr>
      </w:pPr>
      <w:r>
        <w:rPr>
          <w:noProof/>
          <w:lang w:val="en-US"/>
        </w:rPr>
      </w:r>
      <w:r w:rsidR="009E5580">
        <w:rPr>
          <w:noProof/>
          <w:lang w:val="en-US"/>
        </w:rPr>
        <w:pict w14:anchorId="69C6B9DE">
          <v:rect id="_x0000_i1025" alt="" style="width:468pt;height:.05pt;mso-width-percent:0;mso-height-percent:0;mso-width-percent:0;mso-height-percent:0" o:hralign="center" o:hrstd="t" o:hr="t" fillcolor="#a0a0a0" stroked="f"/>
        </w:pict>
      </w:r>
    </w:p>
    <w:p w14:paraId="781C98CA" w14:textId="77777777" w:rsidR="002A3760" w:rsidRPr="002A3760" w:rsidRDefault="002A3760" w:rsidP="00A00D62">
      <w:pPr>
        <w:pStyle w:val="ETHFliesstext"/>
        <w:spacing w:line="360" w:lineRule="auto"/>
        <w:rPr>
          <w:lang w:val="en-US"/>
        </w:rPr>
      </w:pPr>
      <w:r w:rsidRPr="002A3760">
        <w:rPr>
          <w:b/>
          <w:bCs/>
          <w:lang w:val="en-US"/>
        </w:rPr>
        <w:t>Proposed Title</w:t>
      </w:r>
      <w:r w:rsidR="002D1BDA">
        <w:rPr>
          <w:b/>
          <w:bCs/>
          <w:lang w:val="en-US"/>
        </w:rPr>
        <w:t>:</w:t>
      </w:r>
      <w:r w:rsidR="00A00D62">
        <w:rPr>
          <w:b/>
          <w:bCs/>
          <w:lang w:val="en-US"/>
        </w:rPr>
        <w:br/>
      </w:r>
      <w:r w:rsidRPr="002A3760">
        <w:rPr>
          <w:b/>
          <w:bCs/>
          <w:lang w:val="en-US"/>
        </w:rPr>
        <w:t>DELT-Hit: An end-to-end computational framework for DNA-encoded chemical library analysis</w:t>
      </w:r>
      <w:r w:rsidR="009E5580">
        <w:rPr>
          <w:noProof/>
          <w:lang w:val="en-US"/>
        </w:rPr>
      </w:r>
      <w:r w:rsidR="009E5580">
        <w:rPr>
          <w:noProof/>
          <w:lang w:val="en-US"/>
        </w:rPr>
        <w:pict w14:anchorId="211E2F7C">
          <v:rect id="_x0000_i1026" alt="" style="width:468pt;height:.05pt;mso-width-percent:0;mso-height-percent:0;mso-width-percent:0;mso-height-percent:0" o:hralign="center" o:hrstd="t" o:hr="t" fillcolor="#a0a0a0" stroked="f"/>
        </w:pict>
      </w:r>
    </w:p>
    <w:p w14:paraId="3A4F8036" w14:textId="77777777" w:rsidR="00A00D62" w:rsidRDefault="00A00D62" w:rsidP="00905CA8">
      <w:pPr>
        <w:pStyle w:val="ETHFliesstext"/>
        <w:spacing w:line="360" w:lineRule="auto"/>
        <w:jc w:val="both"/>
        <w:rPr>
          <w:b/>
          <w:bCs/>
          <w:lang w:val="en-US"/>
        </w:rPr>
      </w:pPr>
      <w:r>
        <w:rPr>
          <w:b/>
          <w:bCs/>
          <w:lang w:val="en-US"/>
        </w:rPr>
        <w:t xml:space="preserve">Authors: </w:t>
      </w:r>
      <w:r w:rsidR="002D1BDA">
        <w:rPr>
          <w:b/>
          <w:bCs/>
          <w:lang w:val="en-US"/>
        </w:rPr>
        <w:br/>
      </w:r>
      <w:r w:rsidR="002D1BDA" w:rsidRPr="002D1BDA">
        <w:rPr>
          <w:lang w:val="en-US"/>
        </w:rPr>
        <w:t xml:space="preserve">Adriano Martinelli, Alice Lessing, Gary </w:t>
      </w:r>
      <w:proofErr w:type="spellStart"/>
      <w:r w:rsidR="002D1BDA" w:rsidRPr="002D1BDA">
        <w:rPr>
          <w:lang w:val="en-US"/>
        </w:rPr>
        <w:t>Hoppeler</w:t>
      </w:r>
      <w:proofErr w:type="spellEnd"/>
      <w:r w:rsidR="002D1BDA" w:rsidRPr="002D1BDA">
        <w:rPr>
          <w:lang w:val="en-US"/>
        </w:rPr>
        <w:t>, Andreas Gloger, Jörg Scheuermann</w:t>
      </w:r>
    </w:p>
    <w:p w14:paraId="16F67AFA" w14:textId="77777777" w:rsidR="002A3760" w:rsidRPr="002A3760" w:rsidRDefault="002A3760" w:rsidP="002D1BDA">
      <w:pPr>
        <w:pStyle w:val="ETHFliesstext"/>
        <w:spacing w:after="60" w:line="360" w:lineRule="auto"/>
        <w:jc w:val="both"/>
        <w:rPr>
          <w:b/>
          <w:bCs/>
          <w:lang w:val="en-US"/>
        </w:rPr>
      </w:pPr>
      <w:r w:rsidRPr="002A3760">
        <w:rPr>
          <w:b/>
          <w:bCs/>
          <w:lang w:val="en-US"/>
        </w:rPr>
        <w:t>Abstract</w:t>
      </w:r>
    </w:p>
    <w:p w14:paraId="08D876C1" w14:textId="77777777" w:rsidR="002A3760" w:rsidRPr="002A3760" w:rsidRDefault="002A3760" w:rsidP="002D1BDA">
      <w:pPr>
        <w:pStyle w:val="ETHFliesstext"/>
        <w:spacing w:after="60" w:line="360" w:lineRule="auto"/>
        <w:jc w:val="both"/>
        <w:rPr>
          <w:lang w:val="en-US"/>
        </w:rPr>
      </w:pPr>
      <w:r w:rsidRPr="002A3760">
        <w:rPr>
          <w:lang w:val="en-US"/>
        </w:rPr>
        <w:t>DNA-encoded chemical libraries (DELs) have revolutionized drug discovery by enabling the simultaneous screening of millions to billions of small molecules through DNA-tag identification via high-throughput sequencing. As outlined in the comprehensive Nature Reviews Methods Primers on this technology (Satz et al., 2022), DELs are now employed by numerous pharmaceutical companies and academic laboratories worldwide. However, the computational analysis of DEL screening data remains a critical bottleneck, requiring sophisticated integration of genomics, cheminformatics, and statistical analysis workflows that are currently accessible only through proprietary or highly specialized software solutions.</w:t>
      </w:r>
    </w:p>
    <w:p w14:paraId="73508AD9" w14:textId="7140B6C2" w:rsidR="002A3760" w:rsidRPr="002A3760" w:rsidRDefault="002A3760" w:rsidP="002D1BDA">
      <w:pPr>
        <w:pStyle w:val="ETHFliesstext"/>
        <w:spacing w:after="60" w:line="360" w:lineRule="auto"/>
        <w:jc w:val="both"/>
        <w:rPr>
          <w:lang w:val="en-US"/>
        </w:rPr>
      </w:pPr>
      <w:r w:rsidRPr="002A3760">
        <w:rPr>
          <w:lang w:val="en-US"/>
        </w:rPr>
        <w:t xml:space="preserve">This protocol presents DELT-Hit (DNA-Encoded Library Technology Hit), a comprehensive open-source computational framework that </w:t>
      </w:r>
      <w:ins w:id="11" w:author="Martinelli  Adriano" w:date="2025-08-05T14:34:00Z" w16du:dateUtc="2025-08-05T12:34:00Z">
        <w:r w:rsidR="009E3EA1">
          <w:rPr>
            <w:lang w:val="en-US"/>
          </w:rPr>
          <w:t xml:space="preserve">makes DEL data analysis accessible </w:t>
        </w:r>
      </w:ins>
      <w:del w:id="12" w:author="Martinelli  Adriano" w:date="2025-08-05T14:34:00Z" w16du:dateUtc="2025-08-05T12:34:00Z">
        <w:r w:rsidRPr="002A3760" w:rsidDel="00A94EEC">
          <w:rPr>
            <w:lang w:val="en-US"/>
          </w:rPr>
          <w:delText xml:space="preserve">democratizes </w:delText>
        </w:r>
        <w:r w:rsidR="000F25BC" w:rsidDel="00A94EEC">
          <w:rPr>
            <w:lang w:val="en-US"/>
          </w:rPr>
          <w:delText>DEL</w:delText>
        </w:r>
        <w:r w:rsidRPr="002A3760" w:rsidDel="00A94EEC">
          <w:rPr>
            <w:lang w:val="en-US"/>
          </w:rPr>
          <w:delText xml:space="preserve"> data analysis </w:delText>
        </w:r>
      </w:del>
      <w:r w:rsidRPr="002A3760">
        <w:rPr>
          <w:lang w:val="en-US"/>
        </w:rPr>
        <w:t>through an intuitive command-line interface</w:t>
      </w:r>
      <w:ins w:id="13" w:author="Martinelli  Adriano" w:date="2025-08-05T14:34:00Z" w16du:dateUtc="2025-08-05T12:34:00Z">
        <w:r w:rsidR="009E3EA1">
          <w:rPr>
            <w:lang w:val="en-US"/>
          </w:rPr>
          <w:t xml:space="preserve"> </w:t>
        </w:r>
      </w:ins>
      <w:del w:id="14" w:author="Martinelli  Adriano" w:date="2025-08-05T14:34:00Z" w16du:dateUtc="2025-08-05T12:34:00Z">
        <w:r w:rsidRPr="002A3760" w:rsidDel="009E3EA1">
          <w:rPr>
            <w:lang w:val="en-US"/>
          </w:rPr>
          <w:delText xml:space="preserve"> accessible </w:delText>
        </w:r>
      </w:del>
      <w:r w:rsidRPr="002A3760">
        <w:rPr>
          <w:lang w:val="en-US"/>
        </w:rPr>
        <w:t xml:space="preserve">to both computational and experimental researchers. DELT-Hit is specifically designed to handle the scale and complexity of modern industrial </w:t>
      </w:r>
      <w:r w:rsidR="000F25BC">
        <w:rPr>
          <w:lang w:val="en-US"/>
        </w:rPr>
        <w:t>DEL</w:t>
      </w:r>
      <w:r w:rsidRPr="002A3760">
        <w:rPr>
          <w:lang w:val="en-US"/>
        </w:rPr>
        <w:t xml:space="preserve"> campaigns, supporting libraries containing hundreds of millions of compounds while maintaining computational efficiency and user accessibility.</w:t>
      </w:r>
    </w:p>
    <w:p w14:paraId="73EBA4A2" w14:textId="77777777" w:rsidR="002A3760" w:rsidRPr="002A3760" w:rsidRDefault="002A3760" w:rsidP="002D1BDA">
      <w:pPr>
        <w:pStyle w:val="ETHFliesstext"/>
        <w:spacing w:after="60" w:line="360" w:lineRule="auto"/>
        <w:jc w:val="both"/>
        <w:rPr>
          <w:lang w:val="en-US"/>
        </w:rPr>
      </w:pPr>
      <w:r w:rsidRPr="002A3760">
        <w:rPr>
          <w:lang w:val="en-US"/>
        </w:rPr>
        <w:t>DELT-Hit offers a complete pipeline that converts raw FASTQ reads into machine learning ready chemical information through five connected modules</w:t>
      </w:r>
      <w:del w:id="15" w:author="Martinelli  Adriano" w:date="2025-08-05T14:44:00Z" w16du:dateUtc="2025-08-05T12:44:00Z">
        <w:r w:rsidRPr="002A3760" w:rsidDel="00A57C5B">
          <w:rPr>
            <w:lang w:val="en-US"/>
          </w:rPr>
          <w:delText>.</w:delText>
        </w:r>
      </w:del>
      <w:r w:rsidRPr="002A3760">
        <w:rPr>
          <w:lang w:val="en-US"/>
        </w:rPr>
        <w:t xml:space="preserve">: (1) adaptive sequence demultiplexing using optimized RNA-seq algorithms with </w:t>
      </w:r>
      <w:r w:rsidR="000F25BC">
        <w:rPr>
          <w:lang w:val="en-US"/>
        </w:rPr>
        <w:t>DEL</w:t>
      </w:r>
      <w:r w:rsidRPr="002A3760">
        <w:rPr>
          <w:lang w:val="en-US"/>
        </w:rPr>
        <w:t xml:space="preserve">-specific error correction and flexible barcode handling, (2) automated chemical structure reconstruction from building block libraries using reaction SMARTS templates with support for both single and dual display architectures, (3) comprehensive molecular property calculation and descriptor generation using established cheminformatics libraries, (4) statistical analysis and hit ranking with multiple normalization strategies adapted from proven RNA-seq methodologies, and (5) integrated quality control and visualization tools specifically designed for </w:t>
      </w:r>
      <w:r w:rsidR="000F25BC">
        <w:rPr>
          <w:lang w:val="en-US"/>
        </w:rPr>
        <w:t>DEL</w:t>
      </w:r>
      <w:r w:rsidRPr="002A3760">
        <w:rPr>
          <w:lang w:val="en-US"/>
        </w:rPr>
        <w:t xml:space="preserve"> data interpretation.</w:t>
      </w:r>
    </w:p>
    <w:p w14:paraId="3217DA28" w14:textId="35A1BC82" w:rsidR="002A3760" w:rsidRPr="002A3760" w:rsidRDefault="002A3760" w:rsidP="002D1BDA">
      <w:pPr>
        <w:pStyle w:val="ETHFliesstext"/>
        <w:spacing w:after="60" w:line="360" w:lineRule="auto"/>
        <w:jc w:val="both"/>
        <w:rPr>
          <w:lang w:val="en-US"/>
        </w:rPr>
      </w:pPr>
      <w:r w:rsidRPr="002A3760">
        <w:rPr>
          <w:lang w:val="en-US"/>
        </w:rPr>
        <w:t xml:space="preserve">The modular architecture allows researchers to customize workflows while maintaining reproducibility through </w:t>
      </w:r>
      <w:del w:id="16" w:author="Martinelli  Adriano" w:date="2025-08-05T14:37:00Z" w16du:dateUtc="2025-08-05T12:37:00Z">
        <w:r w:rsidRPr="002A3760" w:rsidDel="006C3323">
          <w:rPr>
            <w:lang w:val="en-US"/>
          </w:rPr>
          <w:delText>automated documentation</w:delText>
        </w:r>
      </w:del>
      <w:ins w:id="17" w:author="Martinelli  Adriano" w:date="2025-08-05T14:37:00Z" w16du:dateUtc="2025-08-05T12:37:00Z">
        <w:r w:rsidR="006C3323">
          <w:rPr>
            <w:lang w:val="en-US"/>
          </w:rPr>
          <w:t>configuration files</w:t>
        </w:r>
      </w:ins>
      <w:r w:rsidRPr="002A3760">
        <w:rPr>
          <w:lang w:val="en-US"/>
        </w:rPr>
        <w:t xml:space="preserve"> and standardized output formats. We demonstrate the protocol's effectiveness using representative single and dual display </w:t>
      </w:r>
      <w:r w:rsidR="000F25BC">
        <w:rPr>
          <w:lang w:val="en-US"/>
        </w:rPr>
        <w:t>DEL</w:t>
      </w:r>
      <w:r w:rsidRPr="002A3760">
        <w:rPr>
          <w:lang w:val="en-US"/>
        </w:rPr>
        <w:t xml:space="preserve"> screening datasets, showcasing the complete analysis pipeline from raw sequencing reads to ranked lists of chemical hits with computed chemical properties and representations for downstream machine learning tasks. The entire analysis, including quality control and visualization, can be completed within 4-6 hours on standard computational hardware for typical datasets, making it accessible to laboratories without specialized computing infrastructure.</w:t>
      </w:r>
    </w:p>
    <w:p w14:paraId="5818FB62" w14:textId="77777777" w:rsidR="002A3760" w:rsidRPr="002A3760" w:rsidRDefault="002A3760" w:rsidP="002D1BDA">
      <w:pPr>
        <w:pStyle w:val="ETHFliesstext"/>
        <w:spacing w:after="60" w:line="360" w:lineRule="auto"/>
        <w:jc w:val="both"/>
        <w:rPr>
          <w:lang w:val="en-US"/>
        </w:rPr>
      </w:pPr>
      <w:r w:rsidRPr="002A3760">
        <w:rPr>
          <w:lang w:val="en-US"/>
        </w:rPr>
        <w:t xml:space="preserve">DELT-Hit addresses the critical computational gap identified in the </w:t>
      </w:r>
      <w:r w:rsidR="000F25BC">
        <w:rPr>
          <w:lang w:val="en-US"/>
        </w:rPr>
        <w:t>DEL</w:t>
      </w:r>
      <w:r w:rsidRPr="002A3760">
        <w:rPr>
          <w:lang w:val="en-US"/>
        </w:rPr>
        <w:t xml:space="preserve"> field and provides the standardization necessary for reproducible analysis across research groups. The protocol is accompanied by comprehensive documentation, tutorial datasets with both single and dual display examples, ensuring broad adoption and consistent implementation across the growing </w:t>
      </w:r>
      <w:r w:rsidR="000F25BC">
        <w:rPr>
          <w:lang w:val="en-US"/>
        </w:rPr>
        <w:t>DEL</w:t>
      </w:r>
      <w:r w:rsidRPr="002A3760">
        <w:rPr>
          <w:lang w:val="en-US"/>
        </w:rPr>
        <w:t xml:space="preserve"> community.</w:t>
      </w:r>
    </w:p>
    <w:p w14:paraId="5170CA0C" w14:textId="77777777" w:rsidR="002A3760" w:rsidRPr="002A3760" w:rsidRDefault="002A3760" w:rsidP="002D1BDA">
      <w:pPr>
        <w:pStyle w:val="ETHFliesstext"/>
        <w:spacing w:after="60" w:line="360" w:lineRule="auto"/>
        <w:jc w:val="both"/>
        <w:rPr>
          <w:lang w:val="en-US"/>
        </w:rPr>
      </w:pPr>
    </w:p>
    <w:p w14:paraId="6F041A54" w14:textId="77777777" w:rsidR="002A3760" w:rsidRPr="002A3760" w:rsidRDefault="002A3760" w:rsidP="002D1BDA">
      <w:pPr>
        <w:pStyle w:val="ETHFliesstext"/>
        <w:spacing w:after="60" w:line="360" w:lineRule="auto"/>
        <w:jc w:val="both"/>
        <w:rPr>
          <w:b/>
          <w:bCs/>
          <w:lang w:val="en-US"/>
        </w:rPr>
      </w:pPr>
      <w:r w:rsidRPr="002A3760">
        <w:rPr>
          <w:b/>
          <w:bCs/>
          <w:lang w:val="en-US"/>
        </w:rPr>
        <w:t>Key Points</w:t>
      </w:r>
    </w:p>
    <w:p w14:paraId="0B72FEE8" w14:textId="62E22E6C" w:rsidR="002A3760" w:rsidRPr="002A3760" w:rsidRDefault="002A3760" w:rsidP="002D1BDA">
      <w:pPr>
        <w:pStyle w:val="ETHFliesstext"/>
        <w:numPr>
          <w:ilvl w:val="0"/>
          <w:numId w:val="3"/>
        </w:numPr>
        <w:spacing w:after="60" w:line="360" w:lineRule="auto"/>
        <w:jc w:val="both"/>
        <w:rPr>
          <w:lang w:val="en-US"/>
        </w:rPr>
      </w:pPr>
      <w:r w:rsidRPr="002A3760">
        <w:rPr>
          <w:b/>
          <w:bCs/>
          <w:lang w:val="en-US"/>
        </w:rPr>
        <w:t>Industrial-scale capabilities</w:t>
      </w:r>
      <w:r w:rsidRPr="002A3760">
        <w:rPr>
          <w:lang w:val="en-US"/>
        </w:rPr>
        <w:t xml:space="preserve">: DELT-Hit is designed to handle the computational demands of modern pharmaceutical </w:t>
      </w:r>
      <w:r w:rsidR="000F25BC">
        <w:rPr>
          <w:lang w:val="en-US"/>
        </w:rPr>
        <w:t>DEL</w:t>
      </w:r>
      <w:r w:rsidRPr="002A3760">
        <w:rPr>
          <w:lang w:val="en-US"/>
        </w:rPr>
        <w:t xml:space="preserve"> campaigns, efficiently processing libraries containing hundreds of millions of compounds while maintaining user-friendly operation</w:t>
      </w:r>
    </w:p>
    <w:p w14:paraId="55A9BD75" w14:textId="72B61FE5" w:rsidR="002A3760" w:rsidRPr="002A3760" w:rsidRDefault="002A3760" w:rsidP="002D1BDA">
      <w:pPr>
        <w:pStyle w:val="ETHFliesstext"/>
        <w:numPr>
          <w:ilvl w:val="0"/>
          <w:numId w:val="3"/>
        </w:numPr>
        <w:spacing w:after="60" w:line="360" w:lineRule="auto"/>
        <w:jc w:val="both"/>
        <w:rPr>
          <w:lang w:val="en-US"/>
        </w:rPr>
      </w:pPr>
      <w:r w:rsidRPr="002A3760">
        <w:rPr>
          <w:b/>
          <w:bCs/>
          <w:lang w:val="en-US"/>
        </w:rPr>
        <w:t>Comprehensive dual architecture support</w:t>
      </w:r>
      <w:r w:rsidRPr="002A3760">
        <w:rPr>
          <w:lang w:val="en-US"/>
        </w:rPr>
        <w:t xml:space="preserve">: </w:t>
      </w:r>
      <w:del w:id="18" w:author="Martinelli  Adriano" w:date="2025-08-05T14:57:00Z" w16du:dateUtc="2025-08-05T12:57:00Z">
        <w:r w:rsidRPr="002A3760" w:rsidDel="00C44B41">
          <w:rPr>
            <w:lang w:val="en-US"/>
          </w:rPr>
          <w:delText xml:space="preserve">Unlike existing tools, </w:delText>
        </w:r>
      </w:del>
      <w:ins w:id="19" w:author="Martinelli  Adriano" w:date="2025-08-05T14:57:00Z" w16du:dateUtc="2025-08-05T12:57:00Z">
        <w:r w:rsidR="00C44B41">
          <w:rPr>
            <w:lang w:val="en-US"/>
          </w:rPr>
          <w:t>T</w:t>
        </w:r>
      </w:ins>
      <w:del w:id="20" w:author="Martinelli  Adriano" w:date="2025-08-05T14:57:00Z" w16du:dateUtc="2025-08-05T12:57:00Z">
        <w:r w:rsidRPr="002A3760" w:rsidDel="00C44B41">
          <w:rPr>
            <w:lang w:val="en-US"/>
          </w:rPr>
          <w:delText>t</w:delText>
        </w:r>
      </w:del>
      <w:proofErr w:type="gramStart"/>
      <w:r w:rsidRPr="002A3760">
        <w:rPr>
          <w:lang w:val="en-US"/>
        </w:rPr>
        <w:t>he</w:t>
      </w:r>
      <w:proofErr w:type="gramEnd"/>
      <w:r w:rsidRPr="002A3760">
        <w:rPr>
          <w:lang w:val="en-US"/>
        </w:rPr>
        <w:t xml:space="preserve"> framework provides native support for both single and dual display </w:t>
      </w:r>
      <w:r w:rsidR="000F25BC">
        <w:rPr>
          <w:lang w:val="en-US"/>
        </w:rPr>
        <w:t>DEL</w:t>
      </w:r>
      <w:r w:rsidRPr="002A3760">
        <w:rPr>
          <w:lang w:val="en-US"/>
        </w:rPr>
        <w:t xml:space="preserve"> architectures, addressing the full spectrum of current library designs used in industry and academia</w:t>
      </w:r>
    </w:p>
    <w:p w14:paraId="6BD60DAA" w14:textId="77777777" w:rsidR="002A3760" w:rsidRPr="002A3760" w:rsidRDefault="002A3760" w:rsidP="002D1BDA">
      <w:pPr>
        <w:pStyle w:val="ETHFliesstext"/>
        <w:numPr>
          <w:ilvl w:val="0"/>
          <w:numId w:val="3"/>
        </w:numPr>
        <w:spacing w:after="60" w:line="360" w:lineRule="auto"/>
        <w:jc w:val="both"/>
        <w:rPr>
          <w:lang w:val="en-US"/>
        </w:rPr>
      </w:pPr>
      <w:r w:rsidRPr="002A3760">
        <w:rPr>
          <w:b/>
          <w:bCs/>
          <w:lang w:val="en-US"/>
        </w:rPr>
        <w:t>Validated algorithms</w:t>
      </w:r>
      <w:r w:rsidRPr="002A3760">
        <w:rPr>
          <w:lang w:val="en-US"/>
        </w:rPr>
        <w:t>: Integrates proven bioinformatics tools (</w:t>
      </w:r>
      <w:proofErr w:type="spellStart"/>
      <w:r w:rsidRPr="002A3760">
        <w:rPr>
          <w:lang w:val="en-US"/>
        </w:rPr>
        <w:t>Cutadapt</w:t>
      </w:r>
      <w:proofErr w:type="spellEnd"/>
      <w:r w:rsidRPr="002A3760">
        <w:rPr>
          <w:lang w:val="en-US"/>
        </w:rPr>
        <w:t xml:space="preserve"> for sequence processing, </w:t>
      </w:r>
      <w:proofErr w:type="spellStart"/>
      <w:r w:rsidRPr="002A3760">
        <w:rPr>
          <w:lang w:val="en-US"/>
        </w:rPr>
        <w:t>edgeR</w:t>
      </w:r>
      <w:proofErr w:type="spellEnd"/>
      <w:r w:rsidRPr="002A3760">
        <w:rPr>
          <w:lang w:val="en-US"/>
        </w:rPr>
        <w:t xml:space="preserve"> for statistical analysis) with specialized </w:t>
      </w:r>
      <w:r w:rsidR="000F25BC">
        <w:rPr>
          <w:lang w:val="en-US"/>
        </w:rPr>
        <w:t>DEL</w:t>
      </w:r>
      <w:r w:rsidRPr="002A3760">
        <w:rPr>
          <w:lang w:val="en-US"/>
        </w:rPr>
        <w:t>-specific optimizations, error handling, and quality control metrics developed through extensive validation studies</w:t>
      </w:r>
    </w:p>
    <w:p w14:paraId="0DD71CA3" w14:textId="27996720" w:rsidR="002A3760" w:rsidRPr="002A3760" w:rsidRDefault="002A3760" w:rsidP="002D1BDA">
      <w:pPr>
        <w:pStyle w:val="ETHFliesstext"/>
        <w:numPr>
          <w:ilvl w:val="0"/>
          <w:numId w:val="3"/>
        </w:numPr>
        <w:spacing w:after="60" w:line="360" w:lineRule="auto"/>
        <w:jc w:val="both"/>
        <w:rPr>
          <w:lang w:val="en-US"/>
        </w:rPr>
      </w:pPr>
      <w:r w:rsidRPr="002A3760">
        <w:rPr>
          <w:b/>
          <w:bCs/>
          <w:lang w:val="en-US"/>
        </w:rPr>
        <w:t>Flexible and robust design</w:t>
      </w:r>
      <w:r w:rsidRPr="002A3760">
        <w:rPr>
          <w:lang w:val="en-US"/>
        </w:rPr>
        <w:t>: Modular architecture accommodates diverse library formats, custom reaction templates, and building block definitions</w:t>
      </w:r>
      <w:del w:id="21" w:author="Martinelli  Adriano" w:date="2025-08-05T14:40:00Z" w16du:dateUtc="2025-08-05T12:40:00Z">
        <w:r w:rsidRPr="002A3760" w:rsidDel="00117B54">
          <w:rPr>
            <w:lang w:val="en-US"/>
          </w:rPr>
          <w:delText>, with comprehensive error handling and fail-safe mechanisms for challenging datasets</w:delText>
        </w:r>
      </w:del>
    </w:p>
    <w:p w14:paraId="10723FA8" w14:textId="77777777" w:rsidR="002A3760" w:rsidRPr="002A3760" w:rsidRDefault="002A3760" w:rsidP="002D1BDA">
      <w:pPr>
        <w:pStyle w:val="ETHFliesstext"/>
        <w:numPr>
          <w:ilvl w:val="0"/>
          <w:numId w:val="3"/>
        </w:numPr>
        <w:spacing w:after="60" w:line="360" w:lineRule="auto"/>
        <w:jc w:val="both"/>
        <w:rPr>
          <w:lang w:val="en-US"/>
        </w:rPr>
      </w:pPr>
      <w:r w:rsidRPr="002A3760">
        <w:rPr>
          <w:b/>
          <w:bCs/>
          <w:lang w:val="en-US"/>
        </w:rPr>
        <w:t>Research-grade quality assurance</w:t>
      </w:r>
      <w:r w:rsidRPr="002A3760">
        <w:rPr>
          <w:lang w:val="en-US"/>
        </w:rPr>
        <w:t>: Built-in quality control metrics, automated validation checks, and standardized reporting ensure reliable results and facilitate systematic troubleshooting across different experimental conditions</w:t>
      </w:r>
    </w:p>
    <w:p w14:paraId="0A00CA7B" w14:textId="77777777" w:rsidR="002A3760" w:rsidRPr="002A3760" w:rsidRDefault="002A3760" w:rsidP="002D1BDA">
      <w:pPr>
        <w:pStyle w:val="ETHFliesstext"/>
        <w:numPr>
          <w:ilvl w:val="0"/>
          <w:numId w:val="3"/>
        </w:numPr>
        <w:spacing w:after="60" w:line="360" w:lineRule="auto"/>
        <w:jc w:val="both"/>
        <w:rPr>
          <w:lang w:val="en-US"/>
        </w:rPr>
      </w:pPr>
      <w:r w:rsidRPr="002A3760">
        <w:rPr>
          <w:b/>
          <w:bCs/>
          <w:lang w:val="en-US"/>
        </w:rPr>
        <w:t>Machine learning ecosystem integration</w:t>
      </w:r>
      <w:r w:rsidRPr="002A3760">
        <w:rPr>
          <w:lang w:val="en-US"/>
        </w:rPr>
        <w:t>: Generates standardized, analysis-ready datasets fully compatible with downstream machine learning workflows for advanced hit prediction, structure-activity relationship analysis, and virtual screening applications</w:t>
      </w:r>
    </w:p>
    <w:p w14:paraId="5B6477DF" w14:textId="77777777" w:rsidR="002A3760" w:rsidRPr="002A3760" w:rsidRDefault="002A3760" w:rsidP="002D1BDA">
      <w:pPr>
        <w:pStyle w:val="ETHFliesstext"/>
        <w:spacing w:after="60" w:line="360" w:lineRule="auto"/>
        <w:jc w:val="both"/>
        <w:rPr>
          <w:lang w:val="en-US"/>
        </w:rPr>
      </w:pPr>
    </w:p>
    <w:p w14:paraId="38577FC7" w14:textId="77777777" w:rsidR="002A3760" w:rsidRPr="002A3760" w:rsidRDefault="002A3760" w:rsidP="002D1BDA">
      <w:pPr>
        <w:pStyle w:val="ETHFliesstext"/>
        <w:spacing w:after="60" w:line="360" w:lineRule="auto"/>
        <w:jc w:val="both"/>
        <w:rPr>
          <w:b/>
          <w:bCs/>
          <w:lang w:val="en-US"/>
        </w:rPr>
      </w:pPr>
      <w:r w:rsidRPr="002A3760">
        <w:rPr>
          <w:b/>
          <w:bCs/>
          <w:lang w:val="en-US"/>
        </w:rPr>
        <w:t>Technical Overview</w:t>
      </w:r>
    </w:p>
    <w:p w14:paraId="0FCDC000" w14:textId="7265D74A" w:rsidR="002A3760" w:rsidRPr="002A3760" w:rsidRDefault="002A3760" w:rsidP="002D1BDA">
      <w:pPr>
        <w:pStyle w:val="ETHFliesstext"/>
        <w:spacing w:after="60" w:line="360" w:lineRule="auto"/>
        <w:jc w:val="both"/>
        <w:rPr>
          <w:lang w:val="en-US"/>
        </w:rPr>
      </w:pPr>
      <w:r w:rsidRPr="002A3760">
        <w:rPr>
          <w:lang w:val="en-US"/>
        </w:rPr>
        <w:t xml:space="preserve">DELT-Hit is implemented as a Python package organized into </w:t>
      </w:r>
      <w:del w:id="22" w:author="Martinelli  Adriano" w:date="2025-08-05T15:22:00Z" w16du:dateUtc="2025-08-05T13:22:00Z">
        <w:r w:rsidRPr="002A3760" w:rsidDel="00E52CCE">
          <w:rPr>
            <w:lang w:val="en-US"/>
          </w:rPr>
          <w:delText xml:space="preserve">seven </w:delText>
        </w:r>
      </w:del>
      <w:ins w:id="23" w:author="Martinelli  Adriano" w:date="2025-08-05T15:22:00Z" w16du:dateUtc="2025-08-05T13:22:00Z">
        <w:r w:rsidR="00E52CCE">
          <w:rPr>
            <w:lang w:val="en-US"/>
          </w:rPr>
          <w:t xml:space="preserve">five </w:t>
        </w:r>
      </w:ins>
      <w:del w:id="24" w:author="Martinelli  Adriano" w:date="2025-08-05T15:22:00Z" w16du:dateUtc="2025-08-05T13:22:00Z">
        <w:r w:rsidRPr="002A3760" w:rsidDel="00E52CCE">
          <w:rPr>
            <w:lang w:val="en-US"/>
          </w:rPr>
          <w:delText xml:space="preserve">core </w:delText>
        </w:r>
      </w:del>
      <w:r w:rsidRPr="002A3760">
        <w:rPr>
          <w:lang w:val="en-US"/>
        </w:rPr>
        <w:t>modules:</w:t>
      </w:r>
    </w:p>
    <w:p w14:paraId="634B7725" w14:textId="77777777" w:rsidR="002A3760" w:rsidRPr="002A3760" w:rsidRDefault="002A3760" w:rsidP="002D1BDA">
      <w:pPr>
        <w:pStyle w:val="ETHFliesstext"/>
        <w:spacing w:after="60" w:line="360" w:lineRule="auto"/>
        <w:jc w:val="both"/>
        <w:rPr>
          <w:lang w:val="en-US"/>
        </w:rPr>
      </w:pPr>
    </w:p>
    <w:p w14:paraId="6126BAA7" w14:textId="77777777" w:rsidR="002A3760" w:rsidRPr="002A3760" w:rsidRDefault="002A3760" w:rsidP="002D1BDA">
      <w:pPr>
        <w:pStyle w:val="ETHFliesstext"/>
        <w:spacing w:after="60" w:line="360" w:lineRule="auto"/>
        <w:jc w:val="both"/>
        <w:rPr>
          <w:lang w:val="en-US"/>
        </w:rPr>
      </w:pPr>
      <w:r w:rsidRPr="002A3760">
        <w:rPr>
          <w:b/>
          <w:bCs/>
          <w:lang w:val="en-US"/>
        </w:rPr>
        <w:t>Core Analysis Modules:</w:t>
      </w:r>
    </w:p>
    <w:p w14:paraId="25D38E4F" w14:textId="77777777" w:rsidR="002A3760" w:rsidRPr="002A3760" w:rsidRDefault="002A3760" w:rsidP="002D1BDA">
      <w:pPr>
        <w:pStyle w:val="ETHFliesstext"/>
        <w:numPr>
          <w:ilvl w:val="0"/>
          <w:numId w:val="1"/>
        </w:numPr>
        <w:spacing w:after="60" w:line="360" w:lineRule="auto"/>
        <w:jc w:val="both"/>
        <w:rPr>
          <w:lang w:val="en-US"/>
        </w:rPr>
      </w:pPr>
      <w:proofErr w:type="spellStart"/>
      <w:r w:rsidRPr="002A3760">
        <w:rPr>
          <w:lang w:val="en-US"/>
        </w:rPr>
        <w:t>init</w:t>
      </w:r>
      <w:proofErr w:type="spellEnd"/>
      <w:r w:rsidRPr="002A3760">
        <w:rPr>
          <w:lang w:val="en-US"/>
        </w:rPr>
        <w:t>: Project initialization and configuration management</w:t>
      </w:r>
    </w:p>
    <w:p w14:paraId="400726EB" w14:textId="77777777" w:rsidR="002A3760" w:rsidRPr="002A3760" w:rsidRDefault="002A3760" w:rsidP="002D1BDA">
      <w:pPr>
        <w:pStyle w:val="ETHFliesstext"/>
        <w:numPr>
          <w:ilvl w:val="0"/>
          <w:numId w:val="1"/>
        </w:numPr>
        <w:spacing w:after="60" w:line="360" w:lineRule="auto"/>
        <w:jc w:val="both"/>
        <w:rPr>
          <w:lang w:val="en-US"/>
        </w:rPr>
      </w:pPr>
      <w:r w:rsidRPr="002A3760">
        <w:rPr>
          <w:lang w:val="en-US"/>
        </w:rPr>
        <w:t>demultiplex: Sequence processing and demultiplexing with adaptive error correction</w:t>
      </w:r>
    </w:p>
    <w:p w14:paraId="6D6CE461" w14:textId="77777777" w:rsidR="002A3760" w:rsidRPr="002A3760" w:rsidRDefault="002A3760" w:rsidP="002D1BDA">
      <w:pPr>
        <w:pStyle w:val="ETHFliesstext"/>
        <w:numPr>
          <w:ilvl w:val="0"/>
          <w:numId w:val="1"/>
        </w:numPr>
        <w:spacing w:after="60" w:line="360" w:lineRule="auto"/>
        <w:jc w:val="both"/>
        <w:rPr>
          <w:lang w:val="en-US"/>
        </w:rPr>
      </w:pPr>
      <w:r w:rsidRPr="002A3760">
        <w:rPr>
          <w:lang w:val="en-US"/>
        </w:rPr>
        <w:t>compute: Chemical structure reconstruction and molecular property calculation</w:t>
      </w:r>
    </w:p>
    <w:p w14:paraId="0582435F" w14:textId="77777777" w:rsidR="002A3760" w:rsidRPr="002A3760" w:rsidRDefault="002A3760" w:rsidP="002D1BDA">
      <w:pPr>
        <w:pStyle w:val="ETHFliesstext"/>
        <w:numPr>
          <w:ilvl w:val="0"/>
          <w:numId w:val="1"/>
        </w:numPr>
        <w:spacing w:after="60" w:line="360" w:lineRule="auto"/>
        <w:jc w:val="both"/>
        <w:rPr>
          <w:lang w:val="en-US"/>
        </w:rPr>
      </w:pPr>
      <w:r w:rsidRPr="002A3760">
        <w:rPr>
          <w:lang w:val="en-US"/>
        </w:rPr>
        <w:t>qc: Comprehensive quality control and validation metrics</w:t>
      </w:r>
    </w:p>
    <w:p w14:paraId="715F36CD" w14:textId="77777777" w:rsidR="002A3760" w:rsidRPr="002A3760" w:rsidRDefault="002A3760" w:rsidP="002D1BDA">
      <w:pPr>
        <w:pStyle w:val="ETHFliesstext"/>
        <w:numPr>
          <w:ilvl w:val="0"/>
          <w:numId w:val="1"/>
        </w:numPr>
        <w:spacing w:after="60" w:line="360" w:lineRule="auto"/>
        <w:jc w:val="both"/>
        <w:rPr>
          <w:lang w:val="en-US"/>
        </w:rPr>
      </w:pPr>
      <w:r w:rsidRPr="002A3760">
        <w:rPr>
          <w:lang w:val="en-US"/>
        </w:rPr>
        <w:t>viz: Integrated data visualization and reporting</w:t>
      </w:r>
    </w:p>
    <w:p w14:paraId="6CC64584" w14:textId="61A2B15A" w:rsidR="002A3760" w:rsidRPr="002A3760" w:rsidDel="00E52CCE" w:rsidRDefault="002A3760" w:rsidP="002D1BDA">
      <w:pPr>
        <w:pStyle w:val="ETHFliesstext"/>
        <w:spacing w:after="60" w:line="360" w:lineRule="auto"/>
        <w:jc w:val="both"/>
        <w:rPr>
          <w:del w:id="25" w:author="Martinelli  Adriano" w:date="2025-08-05T15:22:00Z" w16du:dateUtc="2025-08-05T13:22:00Z"/>
          <w:lang w:val="en-US"/>
        </w:rPr>
      </w:pPr>
      <w:del w:id="26" w:author="Martinelli  Adriano" w:date="2025-08-05T15:22:00Z" w16du:dateUtc="2025-08-05T13:22:00Z">
        <w:r w:rsidRPr="002A3760" w:rsidDel="00E52CCE">
          <w:rPr>
            <w:b/>
            <w:bCs/>
            <w:lang w:val="en-US"/>
          </w:rPr>
          <w:delText>Specialized Modules:</w:delText>
        </w:r>
      </w:del>
    </w:p>
    <w:p w14:paraId="0D65BA23" w14:textId="321CC237" w:rsidR="002A3760" w:rsidRPr="002A3760" w:rsidDel="00E52CCE" w:rsidRDefault="002A3760" w:rsidP="002D1BDA">
      <w:pPr>
        <w:pStyle w:val="ETHFliesstext"/>
        <w:numPr>
          <w:ilvl w:val="0"/>
          <w:numId w:val="2"/>
        </w:numPr>
        <w:spacing w:after="60" w:line="360" w:lineRule="auto"/>
        <w:jc w:val="both"/>
        <w:rPr>
          <w:del w:id="27" w:author="Martinelli  Adriano" w:date="2025-08-05T15:22:00Z" w16du:dateUtc="2025-08-05T13:22:00Z"/>
          <w:lang w:val="en-US"/>
        </w:rPr>
      </w:pPr>
      <w:del w:id="28" w:author="Martinelli  Adriano" w:date="2025-08-05T15:22:00Z" w16du:dateUtc="2025-08-05T13:22:00Z">
        <w:r w:rsidRPr="002A3760" w:rsidDel="00E52CCE">
          <w:rPr>
            <w:lang w:val="en-US"/>
          </w:rPr>
          <w:delText>normalize: Multiple normalization strategies for hit ranking and comparison</w:delText>
        </w:r>
      </w:del>
    </w:p>
    <w:p w14:paraId="12A29AD2" w14:textId="660AEB94" w:rsidR="002A3760" w:rsidRPr="002A3760" w:rsidDel="00E52CCE" w:rsidRDefault="002A3760" w:rsidP="002D1BDA">
      <w:pPr>
        <w:pStyle w:val="ETHFliesstext"/>
        <w:numPr>
          <w:ilvl w:val="0"/>
          <w:numId w:val="2"/>
        </w:numPr>
        <w:spacing w:after="60" w:line="360" w:lineRule="auto"/>
        <w:jc w:val="both"/>
        <w:rPr>
          <w:del w:id="29" w:author="Martinelli  Adriano" w:date="2025-08-05T15:22:00Z" w16du:dateUtc="2025-08-05T13:22:00Z"/>
          <w:lang w:val="en-US"/>
        </w:rPr>
      </w:pPr>
      <w:del w:id="30" w:author="Martinelli  Adriano" w:date="2025-08-05T15:22:00Z" w16du:dateUtc="2025-08-05T13:22:00Z">
        <w:r w:rsidRPr="002A3760" w:rsidDel="00E52CCE">
          <w:rPr>
            <w:lang w:val="en-US"/>
          </w:rPr>
          <w:delText>simulate: In silico validation and method benchmarking tools</w:delText>
        </w:r>
      </w:del>
    </w:p>
    <w:p w14:paraId="7860FB2B" w14:textId="77777777" w:rsidR="00A17F9B" w:rsidRDefault="00A17F9B" w:rsidP="002D1BDA">
      <w:pPr>
        <w:pStyle w:val="ETHFliesstext"/>
        <w:spacing w:after="60" w:line="360" w:lineRule="auto"/>
        <w:jc w:val="both"/>
        <w:rPr>
          <w:b/>
          <w:bCs/>
          <w:lang w:val="en-US"/>
        </w:rPr>
      </w:pPr>
    </w:p>
    <w:p w14:paraId="1FA66F54" w14:textId="77777777" w:rsidR="002A3760" w:rsidRPr="002A3760" w:rsidRDefault="002A3760" w:rsidP="002D1BDA">
      <w:pPr>
        <w:pStyle w:val="ETHFliesstext"/>
        <w:spacing w:after="60" w:line="360" w:lineRule="auto"/>
        <w:jc w:val="both"/>
        <w:rPr>
          <w:lang w:val="en-US"/>
        </w:rPr>
      </w:pPr>
      <w:r w:rsidRPr="002A3760">
        <w:rPr>
          <w:b/>
          <w:bCs/>
          <w:lang w:val="en-US"/>
        </w:rPr>
        <w:t>Input Requirements:</w:t>
      </w:r>
    </w:p>
    <w:p w14:paraId="4F09B5CB" w14:textId="77777777" w:rsidR="002A3760" w:rsidRPr="002A3760" w:rsidRDefault="002A3760" w:rsidP="002D1BDA">
      <w:pPr>
        <w:pStyle w:val="ETHFliesstext"/>
        <w:spacing w:after="60" w:line="360" w:lineRule="auto"/>
        <w:jc w:val="both"/>
        <w:rPr>
          <w:lang w:val="en-US"/>
        </w:rPr>
      </w:pPr>
      <w:r w:rsidRPr="002A3760">
        <w:rPr>
          <w:lang w:val="en-US"/>
        </w:rPr>
        <w:t>The framework processes three primary input types: (1) library definition files containing building block structures, reaction SMARTS, and constant sequences; (2) experimental metadata specifying selection conditions and sample identifiers; and (3) raw FASTQ files from high-throughput sequencing platforms.</w:t>
      </w:r>
    </w:p>
    <w:p w14:paraId="42901A24" w14:textId="6AEC0B5B" w:rsidR="002A3760" w:rsidRDefault="002A3760" w:rsidP="002D1BDA">
      <w:pPr>
        <w:pStyle w:val="ETHFliesstext"/>
        <w:spacing w:before="60" w:line="360" w:lineRule="auto"/>
        <w:jc w:val="both"/>
        <w:rPr>
          <w:lang w:val="en-GB"/>
        </w:rPr>
      </w:pPr>
      <w:r w:rsidRPr="002A3760">
        <w:rPr>
          <w:lang w:val="en-GB"/>
        </w:rPr>
        <w:t xml:space="preserve">We believe that this protocol may be of </w:t>
      </w:r>
      <w:r w:rsidR="002D1BDA">
        <w:rPr>
          <w:lang w:val="en-GB"/>
        </w:rPr>
        <w:t xml:space="preserve">broad </w:t>
      </w:r>
      <w:del w:id="31" w:author="Martinelli  Adriano" w:date="2025-08-05T14:42:00Z" w16du:dateUtc="2025-08-05T12:42:00Z">
        <w:r w:rsidRPr="002A3760" w:rsidDel="00066EAD">
          <w:rPr>
            <w:lang w:val="en-GB"/>
          </w:rPr>
          <w:delText>interest</w:delText>
        </w:r>
      </w:del>
      <w:ins w:id="32" w:author="Martinelli  Adriano" w:date="2025-08-05T14:42:00Z" w16du:dateUtc="2025-08-05T12:42:00Z">
        <w:r w:rsidR="00066EAD" w:rsidRPr="002A3760">
          <w:rPr>
            <w:lang w:val="en-GB"/>
          </w:rPr>
          <w:t>interest,</w:t>
        </w:r>
      </w:ins>
      <w:r w:rsidRPr="002A3760">
        <w:rPr>
          <w:lang w:val="en-GB"/>
        </w:rPr>
        <w:t xml:space="preserve"> and we would be happy</w:t>
      </w:r>
      <w:r w:rsidR="00EF6A3E">
        <w:rPr>
          <w:lang w:val="en-GB"/>
        </w:rPr>
        <w:t xml:space="preserve"> to publish it in </w:t>
      </w:r>
      <w:r w:rsidR="00EF6A3E" w:rsidRPr="00EF6A3E">
        <w:rPr>
          <w:i/>
          <w:iCs/>
          <w:lang w:val="en-GB"/>
        </w:rPr>
        <w:t>Nature Protocols</w:t>
      </w:r>
      <w:r w:rsidR="00EF6A3E">
        <w:rPr>
          <w:lang w:val="en-GB"/>
        </w:rPr>
        <w:t xml:space="preserve"> </w:t>
      </w:r>
      <w:del w:id="33" w:author="Martinelli  Adriano" w:date="2025-08-05T14:42:00Z" w16du:dateUtc="2025-08-05T12:42:00Z">
        <w:r w:rsidRPr="002A3760" w:rsidDel="00066EAD">
          <w:rPr>
            <w:lang w:val="en-GB"/>
          </w:rPr>
          <w:delText xml:space="preserve"> </w:delText>
        </w:r>
      </w:del>
      <w:r w:rsidRPr="002A3760">
        <w:rPr>
          <w:lang w:val="en-GB"/>
        </w:rPr>
        <w:t>if you were interested.</w:t>
      </w:r>
    </w:p>
    <w:p w14:paraId="2D47B869" w14:textId="77777777" w:rsidR="002D1BDA" w:rsidRDefault="002D1BDA" w:rsidP="002D1BDA">
      <w:pPr>
        <w:widowControl w:val="0"/>
        <w:spacing w:before="60" w:line="360" w:lineRule="auto"/>
        <w:jc w:val="both"/>
        <w:rPr>
          <w:rFonts w:cs="Arial"/>
          <w:bCs/>
          <w:lang w:val="en-US"/>
        </w:rPr>
      </w:pPr>
      <w:r>
        <w:rPr>
          <w:rFonts w:cs="Arial"/>
          <w:bCs/>
          <w:lang w:val="en-US"/>
        </w:rPr>
        <w:t>Should you require any additional information, please do not hesitate to contact me.</w:t>
      </w:r>
    </w:p>
    <w:p w14:paraId="337A6C1D" w14:textId="77777777" w:rsidR="002A3760" w:rsidRPr="002A3760" w:rsidRDefault="002A3760" w:rsidP="002D1BDA">
      <w:pPr>
        <w:pStyle w:val="ETHFliesstext"/>
        <w:spacing w:before="60" w:line="360" w:lineRule="auto"/>
        <w:jc w:val="both"/>
        <w:rPr>
          <w:lang w:val="en-US"/>
        </w:rPr>
      </w:pPr>
    </w:p>
    <w:p w14:paraId="7A925173" w14:textId="77777777" w:rsidR="002A3760" w:rsidRPr="002A3760" w:rsidRDefault="00EF6A3E" w:rsidP="002D1BDA">
      <w:pPr>
        <w:pStyle w:val="ETHFliesstext"/>
        <w:spacing w:before="60" w:line="360" w:lineRule="auto"/>
        <w:jc w:val="both"/>
        <w:rPr>
          <w:lang w:val="en-US"/>
        </w:rPr>
      </w:pPr>
      <w:r>
        <w:rPr>
          <w:lang w:val="en-US"/>
        </w:rPr>
        <w:t>I</w:t>
      </w:r>
      <w:r w:rsidR="002A3760" w:rsidRPr="002A3760">
        <w:rPr>
          <w:lang w:val="en-US"/>
        </w:rPr>
        <w:t xml:space="preserve"> thank you for your kind consideration,</w:t>
      </w:r>
    </w:p>
    <w:p w14:paraId="5A4B9C77" w14:textId="77777777" w:rsidR="0057636E" w:rsidRDefault="002D1BDA" w:rsidP="002D1BDA">
      <w:pPr>
        <w:pStyle w:val="ETHFliesstext"/>
        <w:spacing w:before="60" w:line="360" w:lineRule="auto"/>
        <w:jc w:val="both"/>
        <w:rPr>
          <w:rFonts w:cs="Arial"/>
          <w:lang w:val="en-US" w:eastAsia="en-US"/>
        </w:rPr>
      </w:pPr>
      <w:r>
        <w:rPr>
          <w:rFonts w:cs="Arial"/>
          <w:noProof/>
          <w:lang w:val="en-US" w:eastAsia="en-US"/>
        </w:rPr>
        <w:drawing>
          <wp:anchor distT="0" distB="0" distL="114300" distR="114300" simplePos="0" relativeHeight="251658240" behindDoc="0" locked="0" layoutInCell="1" allowOverlap="1" wp14:anchorId="79FC4F03" wp14:editId="1FAC2159">
            <wp:simplePos x="0" y="0"/>
            <wp:positionH relativeFrom="column">
              <wp:posOffset>-201295</wp:posOffset>
            </wp:positionH>
            <wp:positionV relativeFrom="paragraph">
              <wp:posOffset>400685</wp:posOffset>
            </wp:positionV>
            <wp:extent cx="1805940" cy="692785"/>
            <wp:effectExtent l="0" t="0" r="0" b="0"/>
            <wp:wrapThrough wrapText="bothSides">
              <wp:wrapPolygon edited="0">
                <wp:start x="9266" y="2376"/>
                <wp:lineTo x="1519" y="3564"/>
                <wp:lineTo x="1063" y="6335"/>
                <wp:lineTo x="2430" y="9503"/>
                <wp:lineTo x="2127" y="15047"/>
                <wp:lineTo x="2734" y="15839"/>
                <wp:lineTo x="6228" y="15839"/>
                <wp:lineTo x="1063" y="19402"/>
                <wp:lineTo x="456" y="20590"/>
                <wp:lineTo x="1063" y="20590"/>
                <wp:lineTo x="1671" y="19798"/>
                <wp:lineTo x="6987" y="16235"/>
                <wp:lineTo x="6987" y="15839"/>
                <wp:lineTo x="19747" y="14255"/>
                <wp:lineTo x="20506" y="10691"/>
                <wp:lineTo x="18835" y="9107"/>
                <wp:lineTo x="10025" y="2376"/>
                <wp:lineTo x="9266" y="2376"/>
              </wp:wrapPolygon>
            </wp:wrapThrough>
            <wp:docPr id="9739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8488" name="Picture 973984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5940" cy="692785"/>
                    </a:xfrm>
                    <a:prstGeom prst="rect">
                      <a:avLst/>
                    </a:prstGeom>
                  </pic:spPr>
                </pic:pic>
              </a:graphicData>
            </a:graphic>
            <wp14:sizeRelH relativeFrom="page">
              <wp14:pctWidth>0</wp14:pctWidth>
            </wp14:sizeRelH>
            <wp14:sizeRelV relativeFrom="page">
              <wp14:pctHeight>0</wp14:pctHeight>
            </wp14:sizeRelV>
          </wp:anchor>
        </w:drawing>
      </w:r>
      <w:r w:rsidR="003B59F4">
        <w:rPr>
          <w:rFonts w:cs="Arial"/>
          <w:lang w:val="en-US" w:eastAsia="en-US"/>
        </w:rPr>
        <w:t>Yours s</w:t>
      </w:r>
      <w:r w:rsidR="0057636E">
        <w:rPr>
          <w:rFonts w:cs="Arial"/>
          <w:lang w:val="en-US" w:eastAsia="en-US"/>
        </w:rPr>
        <w:t>incerely,</w:t>
      </w:r>
    </w:p>
    <w:p w14:paraId="21BE6C74" w14:textId="77777777" w:rsidR="001B6B77" w:rsidRDefault="001B6B77" w:rsidP="002D1BDA">
      <w:pPr>
        <w:pStyle w:val="ETHFliesstext"/>
        <w:spacing w:before="60" w:line="360" w:lineRule="auto"/>
        <w:jc w:val="both"/>
        <w:rPr>
          <w:rFonts w:cs="Arial"/>
          <w:lang w:val="en-US" w:eastAsia="en-US"/>
        </w:rPr>
      </w:pPr>
    </w:p>
    <w:p w14:paraId="21537536" w14:textId="77777777" w:rsidR="0057636E" w:rsidRDefault="0057636E" w:rsidP="002D1BDA">
      <w:pPr>
        <w:pStyle w:val="ETHFliesstext"/>
        <w:spacing w:before="60" w:line="360" w:lineRule="auto"/>
        <w:jc w:val="both"/>
        <w:rPr>
          <w:rFonts w:cs="Arial"/>
          <w:lang w:val="en-US" w:eastAsia="en-US"/>
        </w:rPr>
      </w:pPr>
    </w:p>
    <w:p w14:paraId="19C44EA5" w14:textId="77777777" w:rsidR="003B59F4" w:rsidRDefault="003B59F4" w:rsidP="002D1BDA">
      <w:pPr>
        <w:pStyle w:val="ETHFliesstext"/>
        <w:spacing w:before="60" w:after="0" w:line="360" w:lineRule="auto"/>
        <w:jc w:val="both"/>
        <w:rPr>
          <w:rFonts w:cs="Arial"/>
          <w:lang w:val="en-US" w:eastAsia="en-US"/>
        </w:rPr>
      </w:pPr>
    </w:p>
    <w:p w14:paraId="1B09C1FF" w14:textId="77777777" w:rsidR="003B59F4" w:rsidRDefault="003B59F4" w:rsidP="002D1BDA">
      <w:pPr>
        <w:pStyle w:val="ETHFliesstext"/>
        <w:spacing w:before="60" w:after="0" w:line="360" w:lineRule="auto"/>
        <w:jc w:val="both"/>
        <w:rPr>
          <w:rFonts w:cs="Arial"/>
          <w:lang w:val="en-US" w:eastAsia="en-US"/>
        </w:rPr>
      </w:pPr>
    </w:p>
    <w:p w14:paraId="60641400" w14:textId="77777777" w:rsidR="003B59F4" w:rsidRDefault="003B59F4" w:rsidP="002D1BDA">
      <w:pPr>
        <w:pStyle w:val="ETHFliesstext"/>
        <w:spacing w:before="60" w:after="0" w:line="360" w:lineRule="auto"/>
        <w:jc w:val="both"/>
        <w:rPr>
          <w:rFonts w:cs="Arial"/>
          <w:lang w:val="en-US" w:eastAsia="en-US"/>
        </w:rPr>
      </w:pPr>
    </w:p>
    <w:p w14:paraId="7A601EF6" w14:textId="77777777" w:rsidR="003B59F4" w:rsidRDefault="003B59F4" w:rsidP="002D1BDA">
      <w:pPr>
        <w:pStyle w:val="ETHFliesstext"/>
        <w:spacing w:before="60" w:after="0" w:line="360" w:lineRule="auto"/>
        <w:jc w:val="both"/>
        <w:rPr>
          <w:rFonts w:cs="Arial"/>
          <w:lang w:val="en-US" w:eastAsia="en-US"/>
        </w:rPr>
      </w:pPr>
    </w:p>
    <w:p w14:paraId="5490B0D6" w14:textId="77777777" w:rsidR="003B59F4" w:rsidRDefault="003B59F4" w:rsidP="002D1BDA">
      <w:pPr>
        <w:pStyle w:val="ETHFliesstext"/>
        <w:spacing w:before="60" w:after="0" w:line="360" w:lineRule="auto"/>
        <w:jc w:val="both"/>
        <w:rPr>
          <w:rFonts w:cs="Arial"/>
          <w:lang w:val="en-US" w:eastAsia="en-US"/>
        </w:rPr>
      </w:pPr>
    </w:p>
    <w:p w14:paraId="4DDCEA1E" w14:textId="77777777" w:rsidR="003B59F4" w:rsidRDefault="003B59F4" w:rsidP="002D1BDA">
      <w:pPr>
        <w:pStyle w:val="ETHFliesstext"/>
        <w:spacing w:before="60" w:after="0" w:line="360" w:lineRule="auto"/>
        <w:jc w:val="both"/>
        <w:rPr>
          <w:rFonts w:cs="Arial"/>
          <w:lang w:val="en-US" w:eastAsia="en-US"/>
        </w:rPr>
      </w:pPr>
    </w:p>
    <w:p w14:paraId="2F0E5BB6" w14:textId="77777777" w:rsidR="002A3760" w:rsidDel="00066EAD" w:rsidRDefault="002A3760" w:rsidP="00066EAD">
      <w:pPr>
        <w:pStyle w:val="EndNoteBibliography"/>
        <w:spacing w:before="60" w:after="60" w:line="360" w:lineRule="auto"/>
        <w:jc w:val="both"/>
        <w:rPr>
          <w:del w:id="34" w:author="Martinelli  Adriano" w:date="2025-08-05T14:42:00Z" w16du:dateUtc="2025-08-05T12:42:00Z"/>
          <w:rFonts w:ascii="ETH-Light" w:hAnsi="ETH-Light"/>
          <w:sz w:val="18"/>
          <w:szCs w:val="18"/>
          <w:lang w:val="en-US"/>
        </w:rPr>
      </w:pPr>
    </w:p>
    <w:p w14:paraId="7F53C46E" w14:textId="77777777" w:rsidR="00066EAD" w:rsidRDefault="00066EAD" w:rsidP="002D1BDA">
      <w:pPr>
        <w:pStyle w:val="EndNoteBibliography"/>
        <w:spacing w:before="60" w:after="60" w:line="360" w:lineRule="auto"/>
        <w:ind w:left="720" w:hanging="720"/>
        <w:jc w:val="both"/>
        <w:rPr>
          <w:ins w:id="35" w:author="Martinelli  Adriano" w:date="2025-08-05T14:42:00Z" w16du:dateUtc="2025-08-05T12:42:00Z"/>
          <w:rFonts w:ascii="ETH-Light" w:hAnsi="ETH-Light"/>
          <w:sz w:val="18"/>
          <w:szCs w:val="18"/>
          <w:lang w:val="en-US"/>
        </w:rPr>
      </w:pPr>
    </w:p>
    <w:p w14:paraId="4CF3F492" w14:textId="77777777" w:rsidR="00066EAD" w:rsidRDefault="00066EAD" w:rsidP="002D1BDA">
      <w:pPr>
        <w:pStyle w:val="EndNoteBibliography"/>
        <w:spacing w:before="60" w:after="60" w:line="360" w:lineRule="auto"/>
        <w:ind w:left="720" w:hanging="720"/>
        <w:jc w:val="both"/>
        <w:rPr>
          <w:ins w:id="36" w:author="Martinelli  Adriano" w:date="2025-08-05T14:42:00Z" w16du:dateUtc="2025-08-05T12:42:00Z"/>
          <w:rFonts w:ascii="ETH-Light" w:hAnsi="ETH-Light"/>
          <w:sz w:val="18"/>
          <w:szCs w:val="18"/>
          <w:lang w:val="en-US"/>
        </w:rPr>
      </w:pPr>
    </w:p>
    <w:p w14:paraId="54E134A6" w14:textId="77777777" w:rsidR="00EF6A3E" w:rsidDel="00066EAD" w:rsidRDefault="00EF6A3E" w:rsidP="002D1BDA">
      <w:pPr>
        <w:pStyle w:val="EndNoteBibliography"/>
        <w:spacing w:before="60" w:after="60" w:line="360" w:lineRule="auto"/>
        <w:ind w:left="720" w:hanging="720"/>
        <w:jc w:val="both"/>
        <w:rPr>
          <w:del w:id="37" w:author="Martinelli  Adriano" w:date="2025-08-05T14:42:00Z" w16du:dateUtc="2025-08-05T12:42:00Z"/>
          <w:rFonts w:ascii="ETH-Light" w:hAnsi="ETH-Light"/>
          <w:sz w:val="18"/>
          <w:szCs w:val="18"/>
          <w:lang w:val="en-US"/>
        </w:rPr>
      </w:pPr>
    </w:p>
    <w:p w14:paraId="5EADB4D8" w14:textId="77777777" w:rsidR="00EF6A3E" w:rsidDel="00066EAD" w:rsidRDefault="00EF6A3E" w:rsidP="002D1BDA">
      <w:pPr>
        <w:pStyle w:val="EndNoteBibliography"/>
        <w:spacing w:before="60" w:after="60" w:line="360" w:lineRule="auto"/>
        <w:ind w:left="720" w:hanging="720"/>
        <w:jc w:val="both"/>
        <w:rPr>
          <w:del w:id="38" w:author="Martinelli  Adriano" w:date="2025-08-05T14:42:00Z" w16du:dateUtc="2025-08-05T12:42:00Z"/>
          <w:rFonts w:ascii="ETH-Light" w:hAnsi="ETH-Light"/>
          <w:sz w:val="18"/>
          <w:szCs w:val="18"/>
          <w:lang w:val="en-US"/>
        </w:rPr>
      </w:pPr>
    </w:p>
    <w:p w14:paraId="48FFBBED" w14:textId="77777777" w:rsidR="00EF6A3E" w:rsidDel="00066EAD" w:rsidRDefault="00EF6A3E" w:rsidP="002D1BDA">
      <w:pPr>
        <w:pStyle w:val="EndNoteBibliography"/>
        <w:spacing w:before="60" w:after="60" w:line="360" w:lineRule="auto"/>
        <w:ind w:left="720" w:hanging="720"/>
        <w:jc w:val="both"/>
        <w:rPr>
          <w:del w:id="39" w:author="Martinelli  Adriano" w:date="2025-08-05T14:42:00Z" w16du:dateUtc="2025-08-05T12:42:00Z"/>
          <w:rFonts w:ascii="ETH-Light" w:hAnsi="ETH-Light"/>
          <w:sz w:val="18"/>
          <w:szCs w:val="18"/>
          <w:lang w:val="en-US"/>
        </w:rPr>
      </w:pPr>
    </w:p>
    <w:p w14:paraId="15D95DCC" w14:textId="77777777" w:rsidR="00EF6A3E" w:rsidDel="00066EAD" w:rsidRDefault="00EF6A3E" w:rsidP="002D1BDA">
      <w:pPr>
        <w:pStyle w:val="EndNoteBibliography"/>
        <w:spacing w:before="60" w:after="60" w:line="360" w:lineRule="auto"/>
        <w:ind w:left="720" w:hanging="720"/>
        <w:jc w:val="both"/>
        <w:rPr>
          <w:del w:id="40" w:author="Martinelli  Adriano" w:date="2025-08-05T14:42:00Z" w16du:dateUtc="2025-08-05T12:42:00Z"/>
          <w:rFonts w:ascii="ETH-Light" w:hAnsi="ETH-Light"/>
          <w:sz w:val="18"/>
          <w:szCs w:val="18"/>
          <w:lang w:val="en-US"/>
        </w:rPr>
      </w:pPr>
    </w:p>
    <w:p w14:paraId="4EF027C3" w14:textId="77777777" w:rsidR="00EF6A3E" w:rsidRDefault="00EF6A3E" w:rsidP="00066EAD">
      <w:pPr>
        <w:pStyle w:val="EndNoteBibliography"/>
        <w:spacing w:before="60" w:after="60" w:line="360" w:lineRule="auto"/>
        <w:jc w:val="both"/>
        <w:rPr>
          <w:rFonts w:ascii="ETH-Light" w:hAnsi="ETH-Light"/>
          <w:sz w:val="18"/>
          <w:szCs w:val="18"/>
          <w:lang w:val="en-US"/>
        </w:rPr>
        <w:pPrChange w:id="41" w:author="Martinelli  Adriano" w:date="2025-08-05T14:42:00Z" w16du:dateUtc="2025-08-05T12:42:00Z">
          <w:pPr>
            <w:pStyle w:val="EndNoteBibliography"/>
            <w:spacing w:before="60" w:after="60" w:line="360" w:lineRule="auto"/>
            <w:ind w:left="720" w:hanging="720"/>
            <w:jc w:val="both"/>
          </w:pPr>
        </w:pPrChange>
      </w:pPr>
    </w:p>
    <w:p w14:paraId="6E3236B5" w14:textId="77777777" w:rsidR="00EF6A3E" w:rsidRDefault="00EF6A3E" w:rsidP="002D1BDA">
      <w:pPr>
        <w:pStyle w:val="EndNoteBibliography"/>
        <w:spacing w:before="60" w:after="60" w:line="360" w:lineRule="auto"/>
        <w:ind w:left="720" w:hanging="720"/>
        <w:jc w:val="both"/>
        <w:rPr>
          <w:rFonts w:ascii="ETH-Light" w:hAnsi="ETH-Light"/>
          <w:sz w:val="18"/>
          <w:szCs w:val="18"/>
          <w:lang w:val="en-US"/>
        </w:rPr>
      </w:pPr>
    </w:p>
    <w:p w14:paraId="1769B9EA" w14:textId="77777777" w:rsidR="00EF6A3E" w:rsidRDefault="00EF6A3E" w:rsidP="002D1BDA">
      <w:pPr>
        <w:pStyle w:val="EndNoteBibliography"/>
        <w:spacing w:before="60" w:after="60" w:line="360" w:lineRule="auto"/>
        <w:ind w:left="720" w:hanging="720"/>
        <w:jc w:val="both"/>
        <w:rPr>
          <w:rFonts w:ascii="ETH-Light" w:hAnsi="ETH-Light"/>
          <w:sz w:val="18"/>
          <w:szCs w:val="18"/>
          <w:lang w:val="en-US"/>
        </w:rPr>
      </w:pPr>
    </w:p>
    <w:p w14:paraId="4E0DF8BC" w14:textId="77777777" w:rsidR="00905CA8" w:rsidRPr="006B7DDF" w:rsidRDefault="002A3760" w:rsidP="00EF6A3E">
      <w:pPr>
        <w:pStyle w:val="EndNoteBibliography"/>
        <w:spacing w:after="60"/>
        <w:ind w:left="720" w:hanging="720"/>
        <w:jc w:val="both"/>
        <w:rPr>
          <w:lang w:val="en-US"/>
          <w:rPrChange w:id="42" w:author="Martinelli  Adriano" w:date="2025-08-05T14:33:00Z" w16du:dateUtc="2025-08-05T12:33:00Z">
            <w:rPr/>
          </w:rPrChange>
        </w:rPr>
      </w:pPr>
      <w:r w:rsidRPr="00464C9C">
        <w:rPr>
          <w:rFonts w:ascii="ETH-Light" w:hAnsi="ETH-Light"/>
          <w:sz w:val="18"/>
          <w:szCs w:val="18"/>
          <w:lang w:val="en-US"/>
        </w:rPr>
        <w:fldChar w:fldCharType="begin"/>
      </w:r>
      <w:r w:rsidRPr="00464C9C">
        <w:rPr>
          <w:rFonts w:ascii="ETH-Light" w:hAnsi="ETH-Light"/>
          <w:sz w:val="18"/>
          <w:szCs w:val="18"/>
          <w:lang w:val="en-US"/>
        </w:rPr>
        <w:instrText xml:space="preserve"> ADDIN EN.REFLIST </w:instrText>
      </w:r>
      <w:r w:rsidRPr="00464C9C">
        <w:rPr>
          <w:rFonts w:ascii="ETH-Light" w:hAnsi="ETH-Light"/>
          <w:sz w:val="18"/>
          <w:szCs w:val="18"/>
          <w:lang w:val="en-US"/>
        </w:rPr>
        <w:fldChar w:fldCharType="separate"/>
      </w:r>
      <w:r w:rsidR="00905CA8" w:rsidRPr="006B7DDF">
        <w:rPr>
          <w:lang w:val="en-US"/>
          <w:rPrChange w:id="43" w:author="Martinelli  Adriano" w:date="2025-08-05T14:33:00Z" w16du:dateUtc="2025-08-05T12:33:00Z">
            <w:rPr/>
          </w:rPrChange>
        </w:rPr>
        <w:t>1</w:t>
      </w:r>
      <w:r w:rsidR="00905CA8" w:rsidRPr="006B7DDF">
        <w:rPr>
          <w:lang w:val="en-US"/>
          <w:rPrChange w:id="44" w:author="Martinelli  Adriano" w:date="2025-08-05T14:33:00Z" w16du:dateUtc="2025-08-05T12:33:00Z">
            <w:rPr/>
          </w:rPrChange>
        </w:rPr>
        <w:tab/>
        <w:t>Decurtins, W.</w:t>
      </w:r>
      <w:r w:rsidR="00905CA8" w:rsidRPr="006B7DDF">
        <w:rPr>
          <w:i/>
          <w:lang w:val="en-US"/>
          <w:rPrChange w:id="45" w:author="Martinelli  Adriano" w:date="2025-08-05T14:33:00Z" w16du:dateUtc="2025-08-05T12:33:00Z">
            <w:rPr>
              <w:i/>
            </w:rPr>
          </w:rPrChange>
        </w:rPr>
        <w:t xml:space="preserve"> et al.</w:t>
      </w:r>
      <w:r w:rsidR="00905CA8" w:rsidRPr="006B7DDF">
        <w:rPr>
          <w:lang w:val="en-US"/>
          <w:rPrChange w:id="46" w:author="Martinelli  Adriano" w:date="2025-08-05T14:33:00Z" w16du:dateUtc="2025-08-05T12:33:00Z">
            <w:rPr/>
          </w:rPrChange>
        </w:rPr>
        <w:t xml:space="preserve"> Automated screening for small organic ligands using DNA-encoded chemical libraries. </w:t>
      </w:r>
      <w:r w:rsidR="00905CA8" w:rsidRPr="006B7DDF">
        <w:rPr>
          <w:i/>
          <w:lang w:val="en-US"/>
          <w:rPrChange w:id="47" w:author="Martinelli  Adriano" w:date="2025-08-05T14:33:00Z" w16du:dateUtc="2025-08-05T12:33:00Z">
            <w:rPr>
              <w:i/>
            </w:rPr>
          </w:rPrChange>
        </w:rPr>
        <w:t>Nat Protoc</w:t>
      </w:r>
      <w:r w:rsidR="00905CA8" w:rsidRPr="006B7DDF">
        <w:rPr>
          <w:lang w:val="en-US"/>
          <w:rPrChange w:id="48" w:author="Martinelli  Adriano" w:date="2025-08-05T14:33:00Z" w16du:dateUtc="2025-08-05T12:33:00Z">
            <w:rPr/>
          </w:rPrChange>
        </w:rPr>
        <w:t xml:space="preserve"> </w:t>
      </w:r>
      <w:r w:rsidR="00EF6A3E" w:rsidRPr="006B7DDF">
        <w:rPr>
          <w:lang w:val="en-US"/>
          <w:rPrChange w:id="49" w:author="Martinelli  Adriano" w:date="2025-08-05T14:33:00Z" w16du:dateUtc="2025-08-05T12:33:00Z">
            <w:rPr/>
          </w:rPrChange>
        </w:rPr>
        <w:t xml:space="preserve"> </w:t>
      </w:r>
      <w:r w:rsidR="00905CA8" w:rsidRPr="006B7DDF">
        <w:rPr>
          <w:b/>
          <w:lang w:val="en-US"/>
          <w:rPrChange w:id="50" w:author="Martinelli  Adriano" w:date="2025-08-05T14:33:00Z" w16du:dateUtc="2025-08-05T12:33:00Z">
            <w:rPr>
              <w:b/>
            </w:rPr>
          </w:rPrChange>
        </w:rPr>
        <w:t>11</w:t>
      </w:r>
      <w:r w:rsidR="00905CA8" w:rsidRPr="006B7DDF">
        <w:rPr>
          <w:lang w:val="en-US"/>
          <w:rPrChange w:id="51" w:author="Martinelli  Adriano" w:date="2025-08-05T14:33:00Z" w16du:dateUtc="2025-08-05T12:33:00Z">
            <w:rPr/>
          </w:rPrChange>
        </w:rPr>
        <w:t xml:space="preserve">, 764-780 (2016). </w:t>
      </w:r>
      <w:r w:rsidR="00905CA8">
        <w:fldChar w:fldCharType="begin"/>
      </w:r>
      <w:r w:rsidR="00905CA8" w:rsidRPr="006B7DDF">
        <w:rPr>
          <w:lang w:val="en-US"/>
          <w:rPrChange w:id="52" w:author="Martinelli  Adriano" w:date="2025-08-05T14:33:00Z" w16du:dateUtc="2025-08-05T12:33:00Z">
            <w:rPr/>
          </w:rPrChange>
        </w:rPr>
        <w:instrText>HYPERLINK "https://doi.org/10.1038/nprot.2016.039"</w:instrText>
      </w:r>
      <w:r w:rsidR="00905CA8">
        <w:fldChar w:fldCharType="separate"/>
      </w:r>
      <w:r w:rsidR="00905CA8" w:rsidRPr="006B7DDF">
        <w:rPr>
          <w:rStyle w:val="Hyperlink"/>
          <w:lang w:val="en-US"/>
          <w:rPrChange w:id="53" w:author="Martinelli  Adriano" w:date="2025-08-05T14:33:00Z" w16du:dateUtc="2025-08-05T12:33:00Z">
            <w:rPr>
              <w:rStyle w:val="Hyperlink"/>
            </w:rPr>
          </w:rPrChange>
        </w:rPr>
        <w:t>https://doi.org/10.1038/nprot.2016.039</w:t>
      </w:r>
      <w:r w:rsidR="00905CA8">
        <w:fldChar w:fldCharType="end"/>
      </w:r>
    </w:p>
    <w:p w14:paraId="090C1D04" w14:textId="77777777" w:rsidR="00905CA8" w:rsidRPr="006B7DDF" w:rsidRDefault="00905CA8" w:rsidP="00EF6A3E">
      <w:pPr>
        <w:pStyle w:val="EndNoteBibliography"/>
        <w:spacing w:after="60"/>
        <w:ind w:left="720" w:hanging="720"/>
        <w:jc w:val="both"/>
        <w:rPr>
          <w:lang w:val="en-US"/>
          <w:rPrChange w:id="54" w:author="Martinelli  Adriano" w:date="2025-08-05T14:33:00Z" w16du:dateUtc="2025-08-05T12:33:00Z">
            <w:rPr/>
          </w:rPrChange>
        </w:rPr>
      </w:pPr>
      <w:r w:rsidRPr="006B7DDF">
        <w:rPr>
          <w:lang w:val="en-US"/>
          <w:rPrChange w:id="55" w:author="Martinelli  Adriano" w:date="2025-08-05T14:33:00Z" w16du:dateUtc="2025-08-05T12:33:00Z">
            <w:rPr/>
          </w:rPrChange>
        </w:rPr>
        <w:t>2</w:t>
      </w:r>
      <w:r w:rsidRPr="006B7DDF">
        <w:rPr>
          <w:lang w:val="en-US"/>
          <w:rPrChange w:id="56" w:author="Martinelli  Adriano" w:date="2025-08-05T14:33:00Z" w16du:dateUtc="2025-08-05T12:33:00Z">
            <w:rPr/>
          </w:rPrChange>
        </w:rPr>
        <w:tab/>
        <w:t xml:space="preserve">Franzini, R. M., Neri, D. &amp; Scheuermann, J. DNA-encoded chemical libraries: advancing beyond conventional small-molecule libraries. </w:t>
      </w:r>
      <w:r w:rsidRPr="006B7DDF">
        <w:rPr>
          <w:i/>
          <w:lang w:val="en-US"/>
          <w:rPrChange w:id="57" w:author="Martinelli  Adriano" w:date="2025-08-05T14:33:00Z" w16du:dateUtc="2025-08-05T12:33:00Z">
            <w:rPr>
              <w:i/>
            </w:rPr>
          </w:rPrChange>
        </w:rPr>
        <w:t>Acc Chem Res</w:t>
      </w:r>
      <w:r w:rsidRPr="006B7DDF">
        <w:rPr>
          <w:lang w:val="en-US"/>
          <w:rPrChange w:id="58" w:author="Martinelli  Adriano" w:date="2025-08-05T14:33:00Z" w16du:dateUtc="2025-08-05T12:33:00Z">
            <w:rPr/>
          </w:rPrChange>
        </w:rPr>
        <w:t xml:space="preserve"> </w:t>
      </w:r>
      <w:r w:rsidRPr="006B7DDF">
        <w:rPr>
          <w:b/>
          <w:lang w:val="en-US"/>
          <w:rPrChange w:id="59" w:author="Martinelli  Adriano" w:date="2025-08-05T14:33:00Z" w16du:dateUtc="2025-08-05T12:33:00Z">
            <w:rPr>
              <w:b/>
            </w:rPr>
          </w:rPrChange>
        </w:rPr>
        <w:t>47</w:t>
      </w:r>
      <w:r w:rsidRPr="006B7DDF">
        <w:rPr>
          <w:lang w:val="en-US"/>
          <w:rPrChange w:id="60" w:author="Martinelli  Adriano" w:date="2025-08-05T14:33:00Z" w16du:dateUtc="2025-08-05T12:33:00Z">
            <w:rPr/>
          </w:rPrChange>
        </w:rPr>
        <w:t xml:space="preserve">, 1247-1255 (2014). </w:t>
      </w:r>
      <w:r>
        <w:fldChar w:fldCharType="begin"/>
      </w:r>
      <w:r w:rsidRPr="006B7DDF">
        <w:rPr>
          <w:lang w:val="en-US"/>
          <w:rPrChange w:id="61" w:author="Martinelli  Adriano" w:date="2025-08-05T14:33:00Z" w16du:dateUtc="2025-08-05T12:33:00Z">
            <w:rPr/>
          </w:rPrChange>
        </w:rPr>
        <w:instrText>HYPERLINK "https://doi.org/10.1021/ar400284t"</w:instrText>
      </w:r>
      <w:r>
        <w:fldChar w:fldCharType="separate"/>
      </w:r>
      <w:r w:rsidRPr="006B7DDF">
        <w:rPr>
          <w:rStyle w:val="Hyperlink"/>
          <w:lang w:val="en-US"/>
          <w:rPrChange w:id="62" w:author="Martinelli  Adriano" w:date="2025-08-05T14:33:00Z" w16du:dateUtc="2025-08-05T12:33:00Z">
            <w:rPr>
              <w:rStyle w:val="Hyperlink"/>
            </w:rPr>
          </w:rPrChange>
        </w:rPr>
        <w:t>https://doi.org/10.1021/ar400284t</w:t>
      </w:r>
      <w:r>
        <w:fldChar w:fldCharType="end"/>
      </w:r>
    </w:p>
    <w:p w14:paraId="30C1D854" w14:textId="77777777" w:rsidR="00905CA8" w:rsidRPr="006B7DDF" w:rsidRDefault="00905CA8" w:rsidP="00EF6A3E">
      <w:pPr>
        <w:pStyle w:val="EndNoteBibliography"/>
        <w:spacing w:after="60"/>
        <w:ind w:left="720" w:hanging="720"/>
        <w:jc w:val="both"/>
        <w:rPr>
          <w:lang w:val="en-US"/>
          <w:rPrChange w:id="63" w:author="Martinelli  Adriano" w:date="2025-08-05T14:33:00Z" w16du:dateUtc="2025-08-05T12:33:00Z">
            <w:rPr/>
          </w:rPrChange>
        </w:rPr>
      </w:pPr>
      <w:r w:rsidRPr="006B7DDF">
        <w:rPr>
          <w:lang w:val="en-US"/>
          <w:rPrChange w:id="64" w:author="Martinelli  Adriano" w:date="2025-08-05T14:33:00Z" w16du:dateUtc="2025-08-05T12:33:00Z">
            <w:rPr/>
          </w:rPrChange>
        </w:rPr>
        <w:t>3</w:t>
      </w:r>
      <w:r w:rsidRPr="006B7DDF">
        <w:rPr>
          <w:lang w:val="en-US"/>
          <w:rPrChange w:id="65" w:author="Martinelli  Adriano" w:date="2025-08-05T14:33:00Z" w16du:dateUtc="2025-08-05T12:33:00Z">
            <w:rPr/>
          </w:rPrChange>
        </w:rPr>
        <w:tab/>
        <w:t xml:space="preserve">Neri, D. &amp; Lerner, R. A. DNA-Encoded Chemical Libraries: A Selection System Based on Endowing Organic Compounds with Amplifiable Information. </w:t>
      </w:r>
      <w:r w:rsidRPr="006B7DDF">
        <w:rPr>
          <w:i/>
          <w:lang w:val="en-US"/>
          <w:rPrChange w:id="66" w:author="Martinelli  Adriano" w:date="2025-08-05T14:33:00Z" w16du:dateUtc="2025-08-05T12:33:00Z">
            <w:rPr>
              <w:i/>
            </w:rPr>
          </w:rPrChange>
        </w:rPr>
        <w:t>Annual Review of Biochemistry</w:t>
      </w:r>
      <w:r w:rsidRPr="006B7DDF">
        <w:rPr>
          <w:lang w:val="en-US"/>
          <w:rPrChange w:id="67" w:author="Martinelli  Adriano" w:date="2025-08-05T14:33:00Z" w16du:dateUtc="2025-08-05T12:33:00Z">
            <w:rPr/>
          </w:rPrChange>
        </w:rPr>
        <w:t xml:space="preserve"> </w:t>
      </w:r>
      <w:r w:rsidR="00EF6A3E" w:rsidRPr="006B7DDF">
        <w:rPr>
          <w:lang w:val="en-US"/>
          <w:rPrChange w:id="68" w:author="Martinelli  Adriano" w:date="2025-08-05T14:33:00Z" w16du:dateUtc="2025-08-05T12:33:00Z">
            <w:rPr/>
          </w:rPrChange>
        </w:rPr>
        <w:t xml:space="preserve"> </w:t>
      </w:r>
      <w:r w:rsidRPr="006B7DDF">
        <w:rPr>
          <w:b/>
          <w:lang w:val="en-US"/>
          <w:rPrChange w:id="69" w:author="Martinelli  Adriano" w:date="2025-08-05T14:33:00Z" w16du:dateUtc="2025-08-05T12:33:00Z">
            <w:rPr>
              <w:b/>
            </w:rPr>
          </w:rPrChange>
        </w:rPr>
        <w:t>87</w:t>
      </w:r>
      <w:r w:rsidRPr="006B7DDF">
        <w:rPr>
          <w:lang w:val="en-US"/>
          <w:rPrChange w:id="70" w:author="Martinelli  Adriano" w:date="2025-08-05T14:33:00Z" w16du:dateUtc="2025-08-05T12:33:00Z">
            <w:rPr/>
          </w:rPrChange>
        </w:rPr>
        <w:t xml:space="preserve">, 479-502 (2018). </w:t>
      </w:r>
      <w:r>
        <w:fldChar w:fldCharType="begin"/>
      </w:r>
      <w:r w:rsidRPr="006B7DDF">
        <w:rPr>
          <w:lang w:val="en-US"/>
          <w:rPrChange w:id="71" w:author="Martinelli  Adriano" w:date="2025-08-05T14:33:00Z" w16du:dateUtc="2025-08-05T12:33:00Z">
            <w:rPr/>
          </w:rPrChange>
        </w:rPr>
        <w:instrText>HYPERLINK "https://doi.org/10.1146/annurev-biochem-062917-012550"</w:instrText>
      </w:r>
      <w:r>
        <w:fldChar w:fldCharType="separate"/>
      </w:r>
      <w:r w:rsidRPr="006B7DDF">
        <w:rPr>
          <w:rStyle w:val="Hyperlink"/>
          <w:lang w:val="en-US"/>
          <w:rPrChange w:id="72" w:author="Martinelli  Adriano" w:date="2025-08-05T14:33:00Z" w16du:dateUtc="2025-08-05T12:33:00Z">
            <w:rPr>
              <w:rStyle w:val="Hyperlink"/>
            </w:rPr>
          </w:rPrChange>
        </w:rPr>
        <w:t>https://doi.org/10.1146/annurev-biochem-062917-012550</w:t>
      </w:r>
      <w:r>
        <w:fldChar w:fldCharType="end"/>
      </w:r>
    </w:p>
    <w:p w14:paraId="1794D8FF" w14:textId="77777777" w:rsidR="00905CA8" w:rsidRPr="006B7DDF" w:rsidRDefault="00905CA8" w:rsidP="00EF6A3E">
      <w:pPr>
        <w:pStyle w:val="EndNoteBibliography"/>
        <w:spacing w:after="60"/>
        <w:ind w:left="720" w:hanging="720"/>
        <w:jc w:val="both"/>
        <w:rPr>
          <w:lang w:val="en-US"/>
          <w:rPrChange w:id="73" w:author="Martinelli  Adriano" w:date="2025-08-05T14:33:00Z" w16du:dateUtc="2025-08-05T12:33:00Z">
            <w:rPr/>
          </w:rPrChange>
        </w:rPr>
      </w:pPr>
      <w:r w:rsidRPr="006B7DDF">
        <w:rPr>
          <w:lang w:val="en-US"/>
          <w:rPrChange w:id="74" w:author="Martinelli  Adriano" w:date="2025-08-05T14:33:00Z" w16du:dateUtc="2025-08-05T12:33:00Z">
            <w:rPr/>
          </w:rPrChange>
        </w:rPr>
        <w:t>4</w:t>
      </w:r>
      <w:r w:rsidRPr="006B7DDF">
        <w:rPr>
          <w:lang w:val="en-US"/>
          <w:rPrChange w:id="75" w:author="Martinelli  Adriano" w:date="2025-08-05T14:33:00Z" w16du:dateUtc="2025-08-05T12:33:00Z">
            <w:rPr/>
          </w:rPrChange>
        </w:rPr>
        <w:tab/>
        <w:t xml:space="preserve">Peterson, A. A. &amp; Liu, D. R. Small-molecule discovery through DNA-encoded libraries. </w:t>
      </w:r>
      <w:r w:rsidRPr="006B7DDF">
        <w:rPr>
          <w:i/>
          <w:lang w:val="en-US"/>
          <w:rPrChange w:id="76" w:author="Martinelli  Adriano" w:date="2025-08-05T14:33:00Z" w16du:dateUtc="2025-08-05T12:33:00Z">
            <w:rPr>
              <w:i/>
            </w:rPr>
          </w:rPrChange>
        </w:rPr>
        <w:t>Nat Rev Drug Discov</w:t>
      </w:r>
      <w:r w:rsidR="00EF6A3E" w:rsidRPr="006B7DDF">
        <w:rPr>
          <w:i/>
          <w:lang w:val="en-US"/>
          <w:rPrChange w:id="77" w:author="Martinelli  Adriano" w:date="2025-08-05T14:33:00Z" w16du:dateUtc="2025-08-05T12:33:00Z">
            <w:rPr>
              <w:i/>
            </w:rPr>
          </w:rPrChange>
        </w:rPr>
        <w:t xml:space="preserve"> </w:t>
      </w:r>
      <w:r w:rsidRPr="006B7DDF">
        <w:rPr>
          <w:lang w:val="en-US"/>
          <w:rPrChange w:id="78" w:author="Martinelli  Adriano" w:date="2025-08-05T14:33:00Z" w16du:dateUtc="2025-08-05T12:33:00Z">
            <w:rPr/>
          </w:rPrChange>
        </w:rPr>
        <w:t xml:space="preserve"> (2023). </w:t>
      </w:r>
      <w:r>
        <w:fldChar w:fldCharType="begin"/>
      </w:r>
      <w:r w:rsidRPr="006B7DDF">
        <w:rPr>
          <w:lang w:val="en-US"/>
          <w:rPrChange w:id="79" w:author="Martinelli  Adriano" w:date="2025-08-05T14:33:00Z" w16du:dateUtc="2025-08-05T12:33:00Z">
            <w:rPr/>
          </w:rPrChange>
        </w:rPr>
        <w:instrText>HYPERLINK "https://doi.org/10.1038/s41573-023-00713-6"</w:instrText>
      </w:r>
      <w:r>
        <w:fldChar w:fldCharType="separate"/>
      </w:r>
      <w:r w:rsidRPr="006B7DDF">
        <w:rPr>
          <w:rStyle w:val="Hyperlink"/>
          <w:lang w:val="en-US"/>
          <w:rPrChange w:id="80" w:author="Martinelli  Adriano" w:date="2025-08-05T14:33:00Z" w16du:dateUtc="2025-08-05T12:33:00Z">
            <w:rPr>
              <w:rStyle w:val="Hyperlink"/>
            </w:rPr>
          </w:rPrChange>
        </w:rPr>
        <w:t>https://doi.org/10.1038/s41573-023-00713-6</w:t>
      </w:r>
      <w:r>
        <w:fldChar w:fldCharType="end"/>
      </w:r>
    </w:p>
    <w:p w14:paraId="4455773E" w14:textId="77777777" w:rsidR="00905CA8" w:rsidRPr="00905CA8" w:rsidRDefault="00905CA8" w:rsidP="00EF6A3E">
      <w:pPr>
        <w:pStyle w:val="EndNoteBibliography"/>
        <w:spacing w:after="60"/>
        <w:ind w:left="720" w:hanging="720"/>
        <w:jc w:val="both"/>
      </w:pPr>
      <w:r w:rsidRPr="006B7DDF">
        <w:rPr>
          <w:lang w:val="en-US"/>
          <w:rPrChange w:id="81" w:author="Martinelli  Adriano" w:date="2025-08-05T14:33:00Z" w16du:dateUtc="2025-08-05T12:33:00Z">
            <w:rPr/>
          </w:rPrChange>
        </w:rPr>
        <w:t>5</w:t>
      </w:r>
      <w:r w:rsidRPr="006B7DDF">
        <w:rPr>
          <w:lang w:val="en-US"/>
          <w:rPrChange w:id="82" w:author="Martinelli  Adriano" w:date="2025-08-05T14:33:00Z" w16du:dateUtc="2025-08-05T12:33:00Z">
            <w:rPr/>
          </w:rPrChange>
        </w:rPr>
        <w:tab/>
        <w:t xml:space="preserve">Huang, Y., Li, Y. &amp; Li, X. Strategies for developing DNA-encoded libraries beyond binding assays. </w:t>
      </w:r>
      <w:r w:rsidRPr="00905CA8">
        <w:rPr>
          <w:i/>
        </w:rPr>
        <w:t>Nature Chemistry</w:t>
      </w:r>
      <w:r w:rsidR="00EF6A3E">
        <w:t xml:space="preserve">  </w:t>
      </w:r>
      <w:r w:rsidRPr="00905CA8">
        <w:rPr>
          <w:b/>
        </w:rPr>
        <w:t>14</w:t>
      </w:r>
      <w:r w:rsidRPr="00905CA8">
        <w:t xml:space="preserve">, 129-140 (2022). </w:t>
      </w:r>
      <w:hyperlink r:id="rId8" w:history="1">
        <w:r w:rsidRPr="00905CA8">
          <w:rPr>
            <w:rStyle w:val="Hyperlink"/>
          </w:rPr>
          <w:t>https://doi.org/10.1038/s41557-021-00877-x</w:t>
        </w:r>
      </w:hyperlink>
    </w:p>
    <w:p w14:paraId="1DCC5FBD" w14:textId="77777777" w:rsidR="00905CA8" w:rsidRPr="00905CA8" w:rsidRDefault="00905CA8" w:rsidP="00EF6A3E">
      <w:pPr>
        <w:pStyle w:val="EndNoteBibliography"/>
        <w:spacing w:after="60"/>
        <w:ind w:left="720" w:hanging="720"/>
        <w:jc w:val="both"/>
      </w:pPr>
      <w:r w:rsidRPr="00905CA8">
        <w:t>6</w:t>
      </w:r>
      <w:r w:rsidRPr="00905CA8">
        <w:tab/>
        <w:t>Satz, A. L.</w:t>
      </w:r>
      <w:r w:rsidRPr="00905CA8">
        <w:rPr>
          <w:i/>
        </w:rPr>
        <w:t xml:space="preserve"> et al.</w:t>
      </w:r>
      <w:r w:rsidRPr="00905CA8">
        <w:t xml:space="preserve"> DNA-encoded chemical libraries. </w:t>
      </w:r>
      <w:r w:rsidRPr="00905CA8">
        <w:rPr>
          <w:i/>
        </w:rPr>
        <w:t>Nature Reviews Methods Primers</w:t>
      </w:r>
      <w:r w:rsidRPr="00905CA8">
        <w:t xml:space="preserve"> </w:t>
      </w:r>
      <w:r w:rsidRPr="00905CA8">
        <w:rPr>
          <w:b/>
        </w:rPr>
        <w:t>2</w:t>
      </w:r>
      <w:r w:rsidRPr="00905CA8">
        <w:t xml:space="preserve"> (2022). </w:t>
      </w:r>
      <w:hyperlink r:id="rId9" w:history="1">
        <w:r w:rsidRPr="00905CA8">
          <w:rPr>
            <w:rStyle w:val="Hyperlink"/>
          </w:rPr>
          <w:t>https://doi.org/10.1038/s43586-021-00084-5</w:t>
        </w:r>
      </w:hyperlink>
    </w:p>
    <w:p w14:paraId="4481A3CF" w14:textId="77777777" w:rsidR="003B59F4" w:rsidRDefault="002A3760" w:rsidP="00EF6A3E">
      <w:pPr>
        <w:spacing w:after="60"/>
        <w:jc w:val="both"/>
        <w:rPr>
          <w:lang w:val="en-US"/>
        </w:rPr>
      </w:pPr>
      <w:r w:rsidRPr="00464C9C">
        <w:rPr>
          <w:rFonts w:ascii="ETH-Light" w:hAnsi="ETH-Light"/>
          <w:noProof/>
          <w:sz w:val="18"/>
          <w:szCs w:val="18"/>
          <w:lang w:val="en-US"/>
        </w:rPr>
        <w:fldChar w:fldCharType="end"/>
      </w:r>
    </w:p>
    <w:sectPr w:rsidR="003B59F4" w:rsidSect="002D1BDA">
      <w:footerReference w:type="default" r:id="rId10"/>
      <w:headerReference w:type="first" r:id="rId11"/>
      <w:footerReference w:type="first" r:id="rId12"/>
      <w:pgSz w:w="11906" w:h="16838"/>
      <w:pgMar w:top="1134" w:right="1247" w:bottom="1021" w:left="1247" w:header="1134" w:footer="15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2F886" w14:textId="77777777" w:rsidR="00F36E6D" w:rsidRDefault="00F36E6D">
      <w:r>
        <w:separator/>
      </w:r>
    </w:p>
  </w:endnote>
  <w:endnote w:type="continuationSeparator" w:id="0">
    <w:p w14:paraId="52088FCD" w14:textId="77777777" w:rsidR="00F36E6D" w:rsidRDefault="00F3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ETH Light">
    <w:altName w:val="Calibri"/>
    <w:panose1 w:val="020B0604020202020204"/>
    <w:charset w:val="00"/>
    <w:family w:val="auto"/>
    <w:pitch w:val="variable"/>
    <w:sig w:usb0="800000A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rlito">
    <w:altName w:val="Calibri"/>
    <w:panose1 w:val="020B0604020202020204"/>
    <w:charset w:val="01"/>
    <w:family w:val="swiss"/>
    <w:pitch w:val="variable"/>
  </w:font>
  <w:font w:name="Noto Sans SC Regular">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notTrueType/>
    <w:pitch w:val="variable"/>
    <w:sig w:usb0="A00002BF" w:usb1="38CF7CFA" w:usb2="00000016" w:usb3="00000000" w:csb0="0004000F" w:csb1="00000000"/>
  </w:font>
  <w:font w:name="ETH-Light">
    <w:altName w:val="Calibri"/>
    <w:panose1 w:val="020B0604020202020204"/>
    <w:charset w:val="00"/>
    <w:family w:val="auto"/>
    <w:pitch w:val="variable"/>
    <w:sig w:usb0="800000A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0516F" w14:textId="77777777" w:rsidR="003D073E" w:rsidRDefault="00F36E6D">
    <w:pPr>
      <w:pStyle w:val="Footer"/>
    </w:pPr>
    <w:r>
      <w:tab/>
      <w:t xml:space="preserve">Seite </w:t>
    </w:r>
    <w:r>
      <w:fldChar w:fldCharType="begin"/>
    </w:r>
    <w:r>
      <w:instrText>PAGE</w:instrText>
    </w:r>
    <w:r>
      <w:fldChar w:fldCharType="separate"/>
    </w:r>
    <w:r>
      <w:t>4</w:t>
    </w:r>
    <w:r>
      <w:fldChar w:fldCharType="end"/>
    </w:r>
    <w:r>
      <w:t>/</w:t>
    </w:r>
    <w:r>
      <w:fldChar w:fldCharType="begin"/>
    </w:r>
    <w:r>
      <w:instrText>NUMPAGES</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6528A" w14:textId="77777777" w:rsidR="003D073E" w:rsidRDefault="00F36E6D">
    <w:pPr>
      <w:pStyle w:val="Footer"/>
    </w:pPr>
    <w:r>
      <w:tab/>
      <w:t xml:space="preserve">Seite </w:t>
    </w:r>
    <w:r>
      <w:fldChar w:fldCharType="begin"/>
    </w:r>
    <w:r>
      <w:instrText>PAGE</w:instrText>
    </w:r>
    <w:r>
      <w:fldChar w:fldCharType="separate"/>
    </w:r>
    <w:r>
      <w:t>1</w:t>
    </w:r>
    <w:r>
      <w:fldChar w:fldCharType="end"/>
    </w:r>
    <w:r>
      <w:t>/</w:t>
    </w:r>
    <w:r>
      <w:fldChar w:fldCharType="begin"/>
    </w:r>
    <w:r>
      <w:instrText>NUMPAGES</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77B55" w14:textId="77777777" w:rsidR="00F36E6D" w:rsidRDefault="00F36E6D">
      <w:r>
        <w:separator/>
      </w:r>
    </w:p>
  </w:footnote>
  <w:footnote w:type="continuationSeparator" w:id="0">
    <w:p w14:paraId="08DFDE21" w14:textId="77777777" w:rsidR="00F36E6D" w:rsidRDefault="00F36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DD8A2" w14:textId="77777777" w:rsidR="003D073E" w:rsidRDefault="00F36E6D">
    <w:pPr>
      <w:pStyle w:val="ETHBriefKopf1"/>
    </w:pPr>
    <w:r>
      <w:rPr>
        <w:noProof/>
      </w:rPr>
      <mc:AlternateContent>
        <mc:Choice Requires="wps">
          <w:drawing>
            <wp:anchor distT="0" distB="0" distL="0" distR="0" simplePos="0" relativeHeight="3" behindDoc="1" locked="0" layoutInCell="1" allowOverlap="1" wp14:anchorId="2E8C3785" wp14:editId="29880B74">
              <wp:simplePos x="0" y="0"/>
              <wp:positionH relativeFrom="column">
                <wp:posOffset>3295650</wp:posOffset>
              </wp:positionH>
              <wp:positionV relativeFrom="paragraph">
                <wp:posOffset>22225</wp:posOffset>
              </wp:positionV>
              <wp:extent cx="2697480" cy="2364740"/>
              <wp:effectExtent l="0" t="0" r="8255" b="10795"/>
              <wp:wrapNone/>
              <wp:docPr id="2" name="Text Box 3"/>
              <wp:cNvGraphicFramePr/>
              <a:graphic xmlns:a="http://schemas.openxmlformats.org/drawingml/2006/main">
                <a:graphicData uri="http://schemas.microsoft.com/office/word/2010/wordprocessingShape">
                  <wps:wsp>
                    <wps:cNvSpPr/>
                    <wps:spPr>
                      <a:xfrm>
                        <a:off x="0" y="0"/>
                        <a:ext cx="2696760" cy="2364120"/>
                      </a:xfrm>
                      <a:prstGeom prst="rect">
                        <a:avLst/>
                      </a:prstGeom>
                      <a:noFill/>
                      <a:ln>
                        <a:noFill/>
                      </a:ln>
                    </wps:spPr>
                    <wps:style>
                      <a:lnRef idx="0">
                        <a:scrgbClr r="0" g="0" b="0"/>
                      </a:lnRef>
                      <a:fillRef idx="0">
                        <a:scrgbClr r="0" g="0" b="0"/>
                      </a:fillRef>
                      <a:effectRef idx="0">
                        <a:scrgbClr r="0" g="0" b="0"/>
                      </a:effectRef>
                      <a:fontRef idx="minor"/>
                    </wps:style>
                    <wps:txbx>
                      <w:txbxContent>
                        <w:p w14:paraId="1A921B77" w14:textId="77777777" w:rsidR="003D073E" w:rsidRDefault="00F36E6D">
                          <w:pPr>
                            <w:pStyle w:val="ETHAbsAbteilung"/>
                            <w:rPr>
                              <w:lang w:val="en-US"/>
                            </w:rPr>
                          </w:pPr>
                          <w:r>
                            <w:rPr>
                              <w:lang w:val="en-US"/>
                            </w:rPr>
                            <w:t xml:space="preserve">Department of Chemistry and Applied Biosciences </w:t>
                          </w:r>
                          <w:r>
                            <w:rPr>
                              <w:lang w:val="en-US"/>
                            </w:rPr>
                            <w:br/>
                            <w:t xml:space="preserve">Institute of Pharmaceutical Sciences                                                       </w:t>
                          </w:r>
                        </w:p>
                        <w:p w14:paraId="72346C03" w14:textId="77777777" w:rsidR="003D073E" w:rsidRPr="006B7DDF" w:rsidRDefault="00F36E6D">
                          <w:pPr>
                            <w:pStyle w:val="ETHAbsFliesstext"/>
                            <w:rPr>
                              <w:rPrChange w:id="83" w:author="Martinelli  Adriano" w:date="2025-08-05T14:33:00Z" w16du:dateUtc="2025-08-05T12:33:00Z">
                                <w:rPr>
                                  <w:lang w:val="en-US"/>
                                </w:rPr>
                              </w:rPrChange>
                            </w:rPr>
                          </w:pPr>
                          <w:r w:rsidRPr="006B7DDF">
                            <w:rPr>
                              <w:rPrChange w:id="84" w:author="Martinelli  Adriano" w:date="2025-08-05T14:33:00Z" w16du:dateUtc="2025-08-05T12:33:00Z">
                                <w:rPr>
                                  <w:lang w:val="en-US"/>
                                </w:rPr>
                              </w:rPrChange>
                            </w:rPr>
                            <w:t>Vladimir-Prelog-Weg 3</w:t>
                          </w:r>
                        </w:p>
                        <w:p w14:paraId="602097BF" w14:textId="77777777" w:rsidR="003D073E" w:rsidRPr="006B7DDF" w:rsidRDefault="00F36E6D">
                          <w:pPr>
                            <w:pStyle w:val="ETHAbsFliesstext"/>
                            <w:rPr>
                              <w:rPrChange w:id="85" w:author="Martinelli  Adriano" w:date="2025-08-05T14:33:00Z" w16du:dateUtc="2025-08-05T12:33:00Z">
                                <w:rPr>
                                  <w:lang w:val="en-US"/>
                                </w:rPr>
                              </w:rPrChange>
                            </w:rPr>
                          </w:pPr>
                          <w:r w:rsidRPr="006B7DDF">
                            <w:rPr>
                              <w:rPrChange w:id="86" w:author="Martinelli  Adriano" w:date="2025-08-05T14:33:00Z" w16du:dateUtc="2025-08-05T12:33:00Z">
                                <w:rPr>
                                  <w:lang w:val="en-US"/>
                                </w:rPr>
                              </w:rPrChange>
                            </w:rPr>
                            <w:t>8093 Zürich</w:t>
                          </w:r>
                        </w:p>
                        <w:p w14:paraId="5D6A5293" w14:textId="77777777" w:rsidR="003D073E" w:rsidRPr="006B7DDF" w:rsidRDefault="00F36E6D">
                          <w:pPr>
                            <w:pStyle w:val="ETHAbsFliesstext"/>
                            <w:rPr>
                              <w:rPrChange w:id="87" w:author="Martinelli  Adriano" w:date="2025-08-05T14:33:00Z" w16du:dateUtc="2025-08-05T12:33:00Z">
                                <w:rPr>
                                  <w:lang w:val="en-US"/>
                                </w:rPr>
                              </w:rPrChange>
                            </w:rPr>
                          </w:pPr>
                          <w:r w:rsidRPr="006B7DDF">
                            <w:rPr>
                              <w:rPrChange w:id="88" w:author="Martinelli  Adriano" w:date="2025-08-05T14:33:00Z" w16du:dateUtc="2025-08-05T12:33:00Z">
                                <w:rPr>
                                  <w:lang w:val="en-US"/>
                                </w:rPr>
                              </w:rPrChange>
                            </w:rPr>
                            <w:t>Switzerland</w:t>
                          </w:r>
                        </w:p>
                        <w:p w14:paraId="52EEC996" w14:textId="77777777" w:rsidR="003D073E" w:rsidRPr="006B7DDF" w:rsidRDefault="00F36E6D">
                          <w:pPr>
                            <w:pStyle w:val="ETHAbsName"/>
                            <w:rPr>
                              <w:rPrChange w:id="89" w:author="Martinelli  Adriano" w:date="2025-08-05T14:33:00Z" w16du:dateUtc="2025-08-05T12:33:00Z">
                                <w:rPr>
                                  <w:lang w:val="en-US"/>
                                </w:rPr>
                              </w:rPrChange>
                            </w:rPr>
                          </w:pPr>
                          <w:r w:rsidRPr="006B7DDF">
                            <w:rPr>
                              <w:rPrChange w:id="90" w:author="Martinelli  Adriano" w:date="2025-08-05T14:33:00Z" w16du:dateUtc="2025-08-05T12:33:00Z">
                                <w:rPr>
                                  <w:lang w:val="en-US"/>
                                </w:rPr>
                              </w:rPrChange>
                            </w:rPr>
                            <w:t>P</w:t>
                          </w:r>
                          <w:r w:rsidR="00571666" w:rsidRPr="006B7DDF">
                            <w:rPr>
                              <w:rPrChange w:id="91" w:author="Martinelli  Adriano" w:date="2025-08-05T14:33:00Z" w16du:dateUtc="2025-08-05T12:33:00Z">
                                <w:rPr>
                                  <w:lang w:val="en-US"/>
                                </w:rPr>
                              </w:rPrChange>
                            </w:rPr>
                            <w:t>rof.</w:t>
                          </w:r>
                          <w:r w:rsidRPr="006B7DDF">
                            <w:rPr>
                              <w:rPrChange w:id="92" w:author="Martinelli  Adriano" w:date="2025-08-05T14:33:00Z" w16du:dateUtc="2025-08-05T12:33:00Z">
                                <w:rPr>
                                  <w:lang w:val="en-US"/>
                                </w:rPr>
                              </w:rPrChange>
                            </w:rPr>
                            <w:t xml:space="preserve"> Dr. Jörg Scheuermann</w:t>
                          </w:r>
                        </w:p>
                        <w:p w14:paraId="2DB866D2" w14:textId="77777777" w:rsidR="003D073E" w:rsidRDefault="00F36E6D">
                          <w:pPr>
                            <w:pStyle w:val="ETHAbsFliesstext"/>
                            <w:rPr>
                              <w:lang w:val="en-US"/>
                            </w:rPr>
                          </w:pPr>
                          <w:r>
                            <w:rPr>
                              <w:lang w:val="en-US"/>
                            </w:rPr>
                            <w:t>DNA-encoded Chemical Libraries / DEL technology</w:t>
                          </w:r>
                        </w:p>
                        <w:p w14:paraId="164D4C46" w14:textId="77777777" w:rsidR="003D073E" w:rsidRDefault="00F36E6D">
                          <w:pPr>
                            <w:pStyle w:val="ETHAbsFliesstext"/>
                            <w:rPr>
                              <w:lang w:val="en-US"/>
                            </w:rPr>
                          </w:pPr>
                          <w:r>
                            <w:rPr>
                              <w:lang w:val="en-US"/>
                            </w:rPr>
                            <w:t>HCI G 396.4</w:t>
                          </w:r>
                        </w:p>
                        <w:p w14:paraId="2E73E5EF" w14:textId="77777777" w:rsidR="003D073E" w:rsidRDefault="00F36E6D">
                          <w:pPr>
                            <w:pStyle w:val="ETHAbsFliesstext"/>
                            <w:rPr>
                              <w:lang w:val="en-US"/>
                            </w:rPr>
                          </w:pPr>
                          <w:r>
                            <w:rPr>
                              <w:lang w:val="en-US"/>
                            </w:rPr>
                            <w:t>Tel.: +41-44-633 77 74</w:t>
                          </w:r>
                        </w:p>
                        <w:p w14:paraId="2F48C6C2" w14:textId="77777777" w:rsidR="003D073E" w:rsidRDefault="00F36E6D">
                          <w:pPr>
                            <w:pStyle w:val="ETHAbsFliesstext"/>
                            <w:rPr>
                              <w:lang w:val="en-US"/>
                            </w:rPr>
                          </w:pPr>
                          <w:r>
                            <w:rPr>
                              <w:lang w:val="en-US"/>
                            </w:rPr>
                            <w:t>Fax: +41-44-633 13 58</w:t>
                          </w:r>
                        </w:p>
                        <w:p w14:paraId="15FDDE84" w14:textId="77777777" w:rsidR="003D073E" w:rsidRDefault="00F36E6D">
                          <w:pPr>
                            <w:pStyle w:val="ETHAbsFliesstext"/>
                            <w:rPr>
                              <w:lang w:val="en-US"/>
                            </w:rPr>
                          </w:pPr>
                          <w:r>
                            <w:rPr>
                              <w:lang w:val="en-US"/>
                            </w:rPr>
                            <w:t>joerg.scheuermann@pharma.ethz.ch</w:t>
                          </w:r>
                        </w:p>
                        <w:p w14:paraId="474E1FDB" w14:textId="77777777" w:rsidR="003D073E" w:rsidRDefault="00F36E6D">
                          <w:pPr>
                            <w:pStyle w:val="ETHAbsFliesstext"/>
                            <w:rPr>
                              <w:lang w:val="en-US"/>
                            </w:rPr>
                          </w:pPr>
                          <w:r>
                            <w:rPr>
                              <w:lang w:val="en-US"/>
                            </w:rPr>
                            <w:t>https://del-technology.ethz.ch/</w:t>
                          </w:r>
                        </w:p>
                      </w:txbxContent>
                    </wps:txbx>
                    <wps:bodyPr lIns="0" tIns="0" rIns="0" bIns="0">
                      <a:noAutofit/>
                    </wps:bodyPr>
                  </wps:wsp>
                </a:graphicData>
              </a:graphic>
            </wp:anchor>
          </w:drawing>
        </mc:Choice>
        <mc:Fallback>
          <w:pict>
            <v:rect w14:anchorId="2E8C3785" id="Text Box 3" o:spid="_x0000_s1026" style="position:absolute;margin-left:259.5pt;margin-top:1.75pt;width:212.4pt;height:186.2pt;z-index:-50331647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" filled="f" stroked="f">
              <v:textbox inset="0,0,0,0">
                <w:txbxContent>
                  <w:p w14:paraId="1A921B77" w14:textId="77777777" w:rsidR="003D073E" w:rsidRDefault="00F36E6D">
                    <w:pPr>
                      <w:pStyle w:val="ETHAbsAbteilung"/>
                      <w:rPr>
                        <w:lang w:val="en-US"/>
                      </w:rPr>
                    </w:pPr>
                    <w:r>
                      <w:rPr>
                        <w:lang w:val="en-US"/>
                      </w:rPr>
                      <w:t xml:space="preserve">Department of Chemistry and Applied Biosciences </w:t>
                    </w:r>
                    <w:r>
                      <w:rPr>
                        <w:lang w:val="en-US"/>
                      </w:rPr>
                      <w:br/>
                      <w:t xml:space="preserve">Institute of Pharmaceutical Sciences                                                       </w:t>
                    </w:r>
                  </w:p>
                  <w:p w14:paraId="72346C03" w14:textId="77777777" w:rsidR="003D073E" w:rsidRPr="006B7DDF" w:rsidRDefault="00F36E6D">
                    <w:pPr>
                      <w:pStyle w:val="ETHAbsFliesstext"/>
                      <w:rPr>
                        <w:rPrChange w:id="93" w:author="Martinelli  Adriano" w:date="2025-08-05T14:33:00Z" w16du:dateUtc="2025-08-05T12:33:00Z">
                          <w:rPr>
                            <w:lang w:val="en-US"/>
                          </w:rPr>
                        </w:rPrChange>
                      </w:rPr>
                    </w:pPr>
                    <w:r w:rsidRPr="006B7DDF">
                      <w:rPr>
                        <w:rPrChange w:id="94" w:author="Martinelli  Adriano" w:date="2025-08-05T14:33:00Z" w16du:dateUtc="2025-08-05T12:33:00Z">
                          <w:rPr>
                            <w:lang w:val="en-US"/>
                          </w:rPr>
                        </w:rPrChange>
                      </w:rPr>
                      <w:t>Vladimir-Prelog-Weg 3</w:t>
                    </w:r>
                  </w:p>
                  <w:p w14:paraId="602097BF" w14:textId="77777777" w:rsidR="003D073E" w:rsidRPr="006B7DDF" w:rsidRDefault="00F36E6D">
                    <w:pPr>
                      <w:pStyle w:val="ETHAbsFliesstext"/>
                      <w:rPr>
                        <w:rPrChange w:id="95" w:author="Martinelli  Adriano" w:date="2025-08-05T14:33:00Z" w16du:dateUtc="2025-08-05T12:33:00Z">
                          <w:rPr>
                            <w:lang w:val="en-US"/>
                          </w:rPr>
                        </w:rPrChange>
                      </w:rPr>
                    </w:pPr>
                    <w:r w:rsidRPr="006B7DDF">
                      <w:rPr>
                        <w:rPrChange w:id="96" w:author="Martinelli  Adriano" w:date="2025-08-05T14:33:00Z" w16du:dateUtc="2025-08-05T12:33:00Z">
                          <w:rPr>
                            <w:lang w:val="en-US"/>
                          </w:rPr>
                        </w:rPrChange>
                      </w:rPr>
                      <w:t>8093 Zürich</w:t>
                    </w:r>
                  </w:p>
                  <w:p w14:paraId="5D6A5293" w14:textId="77777777" w:rsidR="003D073E" w:rsidRPr="006B7DDF" w:rsidRDefault="00F36E6D">
                    <w:pPr>
                      <w:pStyle w:val="ETHAbsFliesstext"/>
                      <w:rPr>
                        <w:rPrChange w:id="97" w:author="Martinelli  Adriano" w:date="2025-08-05T14:33:00Z" w16du:dateUtc="2025-08-05T12:33:00Z">
                          <w:rPr>
                            <w:lang w:val="en-US"/>
                          </w:rPr>
                        </w:rPrChange>
                      </w:rPr>
                    </w:pPr>
                    <w:r w:rsidRPr="006B7DDF">
                      <w:rPr>
                        <w:rPrChange w:id="98" w:author="Martinelli  Adriano" w:date="2025-08-05T14:33:00Z" w16du:dateUtc="2025-08-05T12:33:00Z">
                          <w:rPr>
                            <w:lang w:val="en-US"/>
                          </w:rPr>
                        </w:rPrChange>
                      </w:rPr>
                      <w:t>Switzerland</w:t>
                    </w:r>
                  </w:p>
                  <w:p w14:paraId="52EEC996" w14:textId="77777777" w:rsidR="003D073E" w:rsidRPr="006B7DDF" w:rsidRDefault="00F36E6D">
                    <w:pPr>
                      <w:pStyle w:val="ETHAbsName"/>
                      <w:rPr>
                        <w:rPrChange w:id="99" w:author="Martinelli  Adriano" w:date="2025-08-05T14:33:00Z" w16du:dateUtc="2025-08-05T12:33:00Z">
                          <w:rPr>
                            <w:lang w:val="en-US"/>
                          </w:rPr>
                        </w:rPrChange>
                      </w:rPr>
                    </w:pPr>
                    <w:r w:rsidRPr="006B7DDF">
                      <w:rPr>
                        <w:rPrChange w:id="100" w:author="Martinelli  Adriano" w:date="2025-08-05T14:33:00Z" w16du:dateUtc="2025-08-05T12:33:00Z">
                          <w:rPr>
                            <w:lang w:val="en-US"/>
                          </w:rPr>
                        </w:rPrChange>
                      </w:rPr>
                      <w:t>P</w:t>
                    </w:r>
                    <w:r w:rsidR="00571666" w:rsidRPr="006B7DDF">
                      <w:rPr>
                        <w:rPrChange w:id="101" w:author="Martinelli  Adriano" w:date="2025-08-05T14:33:00Z" w16du:dateUtc="2025-08-05T12:33:00Z">
                          <w:rPr>
                            <w:lang w:val="en-US"/>
                          </w:rPr>
                        </w:rPrChange>
                      </w:rPr>
                      <w:t>rof.</w:t>
                    </w:r>
                    <w:r w:rsidRPr="006B7DDF">
                      <w:rPr>
                        <w:rPrChange w:id="102" w:author="Martinelli  Adriano" w:date="2025-08-05T14:33:00Z" w16du:dateUtc="2025-08-05T12:33:00Z">
                          <w:rPr>
                            <w:lang w:val="en-US"/>
                          </w:rPr>
                        </w:rPrChange>
                      </w:rPr>
                      <w:t xml:space="preserve"> Dr. Jörg Scheuermann</w:t>
                    </w:r>
                  </w:p>
                  <w:p w14:paraId="2DB866D2" w14:textId="77777777" w:rsidR="003D073E" w:rsidRDefault="00F36E6D">
                    <w:pPr>
                      <w:pStyle w:val="ETHAbsFliesstext"/>
                      <w:rPr>
                        <w:lang w:val="en-US"/>
                      </w:rPr>
                    </w:pPr>
                    <w:r>
                      <w:rPr>
                        <w:lang w:val="en-US"/>
                      </w:rPr>
                      <w:t>DNA-encoded Chemical Libraries / DEL technology</w:t>
                    </w:r>
                  </w:p>
                  <w:p w14:paraId="164D4C46" w14:textId="77777777" w:rsidR="003D073E" w:rsidRDefault="00F36E6D">
                    <w:pPr>
                      <w:pStyle w:val="ETHAbsFliesstext"/>
                      <w:rPr>
                        <w:lang w:val="en-US"/>
                      </w:rPr>
                    </w:pPr>
                    <w:r>
                      <w:rPr>
                        <w:lang w:val="en-US"/>
                      </w:rPr>
                      <w:t>HCI G 396.4</w:t>
                    </w:r>
                  </w:p>
                  <w:p w14:paraId="2E73E5EF" w14:textId="77777777" w:rsidR="003D073E" w:rsidRDefault="00F36E6D">
                    <w:pPr>
                      <w:pStyle w:val="ETHAbsFliesstext"/>
                      <w:rPr>
                        <w:lang w:val="en-US"/>
                      </w:rPr>
                    </w:pPr>
                    <w:r>
                      <w:rPr>
                        <w:lang w:val="en-US"/>
                      </w:rPr>
                      <w:t>Tel.: +41-44-633 77 74</w:t>
                    </w:r>
                  </w:p>
                  <w:p w14:paraId="2F48C6C2" w14:textId="77777777" w:rsidR="003D073E" w:rsidRDefault="00F36E6D">
                    <w:pPr>
                      <w:pStyle w:val="ETHAbsFliesstext"/>
                      <w:rPr>
                        <w:lang w:val="en-US"/>
                      </w:rPr>
                    </w:pPr>
                    <w:r>
                      <w:rPr>
                        <w:lang w:val="en-US"/>
                      </w:rPr>
                      <w:t>Fax: +41-44-633 13 58</w:t>
                    </w:r>
                  </w:p>
                  <w:p w14:paraId="15FDDE84" w14:textId="77777777" w:rsidR="003D073E" w:rsidRDefault="00F36E6D">
                    <w:pPr>
                      <w:pStyle w:val="ETHAbsFliesstext"/>
                      <w:rPr>
                        <w:lang w:val="en-US"/>
                      </w:rPr>
                    </w:pPr>
                    <w:r>
                      <w:rPr>
                        <w:lang w:val="en-US"/>
                      </w:rPr>
                      <w:t>joerg.scheuermann@pharma.ethz.ch</w:t>
                    </w:r>
                  </w:p>
                  <w:p w14:paraId="474E1FDB" w14:textId="77777777" w:rsidR="003D073E" w:rsidRDefault="00F36E6D">
                    <w:pPr>
                      <w:pStyle w:val="ETHAbsFliesstext"/>
                      <w:rPr>
                        <w:lang w:val="en-US"/>
                      </w:rPr>
                    </w:pPr>
                    <w:r>
                      <w:rPr>
                        <w:lang w:val="en-US"/>
                      </w:rPr>
                      <w:t>https://del-technology.ethz.ch/</w:t>
                    </w:r>
                  </w:p>
                </w:txbxContent>
              </v:textbox>
            </v:rect>
          </w:pict>
        </mc:Fallback>
      </mc:AlternateContent>
    </w:r>
    <w:r>
      <w:rPr>
        <w:noProof/>
      </w:rPr>
      <w:drawing>
        <wp:anchor distT="0" distB="0" distL="114300" distR="114300" simplePos="0" relativeHeight="2" behindDoc="1" locked="0" layoutInCell="1" allowOverlap="1" wp14:anchorId="632C3CDA" wp14:editId="33275DA0">
          <wp:simplePos x="0" y="0"/>
          <wp:positionH relativeFrom="page">
            <wp:posOffset>790575</wp:posOffset>
          </wp:positionH>
          <wp:positionV relativeFrom="page">
            <wp:posOffset>704850</wp:posOffset>
          </wp:positionV>
          <wp:extent cx="2266315" cy="590550"/>
          <wp:effectExtent l="0" t="0" r="0" b="0"/>
          <wp:wrapTopAndBottom/>
          <wp:docPr id="4" name="Picture 1" descr="eth_logo_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th_logo_de"/>
                  <pic:cNvPicPr>
                    <a:picLocks noChangeAspect="1" noChangeArrowheads="1"/>
                  </pic:cNvPicPr>
                </pic:nvPicPr>
                <pic:blipFill>
                  <a:blip r:embed="rId1"/>
                  <a:stretch>
                    <a:fillRect/>
                  </a:stretch>
                </pic:blipFill>
                <pic:spPr bwMode="auto">
                  <a:xfrm>
                    <a:off x="0" y="0"/>
                    <a:ext cx="2266315" cy="5905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D26F5"/>
    <w:multiLevelType w:val="multilevel"/>
    <w:tmpl w:val="98CE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C0E5C"/>
    <w:multiLevelType w:val="hybridMultilevel"/>
    <w:tmpl w:val="271C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01DE1"/>
    <w:multiLevelType w:val="multilevel"/>
    <w:tmpl w:val="DB74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395270">
    <w:abstractNumId w:val="0"/>
  </w:num>
  <w:num w:numId="2" w16cid:durableId="1969512567">
    <w:abstractNumId w:val="2"/>
  </w:num>
  <w:num w:numId="3" w16cid:durableId="7784512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elli  Adriano">
    <w15:presenceInfo w15:providerId="AD" w15:userId="S::adrianom@ethz.ch::1f0a7c33-2bd7-4377-abb1-ac1a3ed2af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embedSystemFonts/>
  <w:proofState w:spelling="clean" w:grammar="clean"/>
  <w:trackRevisions/>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1&lt;/ScanChanges&gt;&lt;Suspended&gt;0&lt;/Suspended&gt;&lt;/ENInstantFormat&gt;"/>
    <w:docVar w:name="EN.Layout" w:val="&lt;ENLayout&gt;&lt;Style&gt;Nature&lt;/Style&gt;&lt;LeftDelim&gt;{&lt;/LeftDelim&gt;&lt;RightDelim&gt;}&lt;/RightDelim&gt;&lt;FontName&gt;ETH Light&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apfp5tuw2928exv915rttn9dfeeafrts9v&quot;&gt;Mitko Dissertation&lt;record-ids&gt;&lt;item&gt;122&lt;/item&gt;&lt;item&gt;393&lt;/item&gt;&lt;item&gt;477&lt;/item&gt;&lt;item&gt;500&lt;/item&gt;&lt;item&gt;1869&lt;/item&gt;&lt;item&gt;2140&lt;/item&gt;&lt;/record-ids&gt;&lt;/item&gt;&lt;/Libraries&gt;"/>
  </w:docVars>
  <w:rsids>
    <w:rsidRoot w:val="003D073E"/>
    <w:rsid w:val="00021258"/>
    <w:rsid w:val="00066EAD"/>
    <w:rsid w:val="00096187"/>
    <w:rsid w:val="000A6C9E"/>
    <w:rsid w:val="000B5F53"/>
    <w:rsid w:val="000F25BC"/>
    <w:rsid w:val="00106AE4"/>
    <w:rsid w:val="00117B54"/>
    <w:rsid w:val="00155AB2"/>
    <w:rsid w:val="00173378"/>
    <w:rsid w:val="001A4CA2"/>
    <w:rsid w:val="001A7052"/>
    <w:rsid w:val="001B6B77"/>
    <w:rsid w:val="001C2607"/>
    <w:rsid w:val="001D1801"/>
    <w:rsid w:val="001F4B2A"/>
    <w:rsid w:val="00232D04"/>
    <w:rsid w:val="00262353"/>
    <w:rsid w:val="002715A3"/>
    <w:rsid w:val="00284476"/>
    <w:rsid w:val="002A3760"/>
    <w:rsid w:val="002D1BDA"/>
    <w:rsid w:val="002E5389"/>
    <w:rsid w:val="0035404F"/>
    <w:rsid w:val="003704F9"/>
    <w:rsid w:val="00376D27"/>
    <w:rsid w:val="003B59F4"/>
    <w:rsid w:val="003D073E"/>
    <w:rsid w:val="003D48FF"/>
    <w:rsid w:val="00402E26"/>
    <w:rsid w:val="0043121F"/>
    <w:rsid w:val="004727FB"/>
    <w:rsid w:val="00476645"/>
    <w:rsid w:val="004A3B2B"/>
    <w:rsid w:val="004C1D1B"/>
    <w:rsid w:val="004E06BF"/>
    <w:rsid w:val="00500671"/>
    <w:rsid w:val="00531829"/>
    <w:rsid w:val="00571666"/>
    <w:rsid w:val="005754F7"/>
    <w:rsid w:val="0057636E"/>
    <w:rsid w:val="00583009"/>
    <w:rsid w:val="005946BE"/>
    <w:rsid w:val="005B5559"/>
    <w:rsid w:val="005C44E0"/>
    <w:rsid w:val="005D160A"/>
    <w:rsid w:val="005D3BE6"/>
    <w:rsid w:val="005F2FD9"/>
    <w:rsid w:val="006156E8"/>
    <w:rsid w:val="0065690E"/>
    <w:rsid w:val="00661F1A"/>
    <w:rsid w:val="006B7DDF"/>
    <w:rsid w:val="006C3323"/>
    <w:rsid w:val="006D3B58"/>
    <w:rsid w:val="0070655F"/>
    <w:rsid w:val="00755A9A"/>
    <w:rsid w:val="007631FE"/>
    <w:rsid w:val="007A1293"/>
    <w:rsid w:val="007B2269"/>
    <w:rsid w:val="007D31F9"/>
    <w:rsid w:val="007D47EB"/>
    <w:rsid w:val="007D5F9C"/>
    <w:rsid w:val="008543CF"/>
    <w:rsid w:val="00861B47"/>
    <w:rsid w:val="008C0F43"/>
    <w:rsid w:val="008F77ED"/>
    <w:rsid w:val="00905CA8"/>
    <w:rsid w:val="009229A3"/>
    <w:rsid w:val="00952D1C"/>
    <w:rsid w:val="00986AFA"/>
    <w:rsid w:val="009A5D3C"/>
    <w:rsid w:val="009E3EA1"/>
    <w:rsid w:val="009E5580"/>
    <w:rsid w:val="009F7593"/>
    <w:rsid w:val="00A00D62"/>
    <w:rsid w:val="00A17F9B"/>
    <w:rsid w:val="00A444A6"/>
    <w:rsid w:val="00A57C5B"/>
    <w:rsid w:val="00A6575B"/>
    <w:rsid w:val="00A763DB"/>
    <w:rsid w:val="00A83398"/>
    <w:rsid w:val="00A94EEC"/>
    <w:rsid w:val="00AD7EAE"/>
    <w:rsid w:val="00AF1DF8"/>
    <w:rsid w:val="00BE25F6"/>
    <w:rsid w:val="00C44B41"/>
    <w:rsid w:val="00C8639F"/>
    <w:rsid w:val="00CB5BBB"/>
    <w:rsid w:val="00CC24B5"/>
    <w:rsid w:val="00D13321"/>
    <w:rsid w:val="00D177C4"/>
    <w:rsid w:val="00D253B4"/>
    <w:rsid w:val="00D77A01"/>
    <w:rsid w:val="00D87D5D"/>
    <w:rsid w:val="00DC443F"/>
    <w:rsid w:val="00DC7194"/>
    <w:rsid w:val="00E41F1D"/>
    <w:rsid w:val="00E52CCE"/>
    <w:rsid w:val="00E57492"/>
    <w:rsid w:val="00E622CD"/>
    <w:rsid w:val="00E7301F"/>
    <w:rsid w:val="00E83E2B"/>
    <w:rsid w:val="00E9425B"/>
    <w:rsid w:val="00ED3A29"/>
    <w:rsid w:val="00EF53D9"/>
    <w:rsid w:val="00EF6A3E"/>
    <w:rsid w:val="00F33432"/>
    <w:rsid w:val="00F36E6D"/>
    <w:rsid w:val="00F77775"/>
    <w:rsid w:val="00FD0AF1"/>
    <w:rsid w:val="00FD5EFD"/>
    <w:rsid w:val="00FE4ED8"/>
    <w:rsid w:val="00FF44A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A8922"/>
  <w15:docId w15:val="{1D33DDEF-6E8C-A846-BF42-2486CDB2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ETHFliesstext"/>
    <w:qFormat/>
    <w:rsid w:val="00A17528"/>
    <w:rPr>
      <w:rFonts w:ascii="ETH Light" w:hAnsi="ETH Light"/>
      <w:lang w:val="de-CH" w:eastAsia="de-DE"/>
    </w:rPr>
  </w:style>
  <w:style w:type="paragraph" w:styleId="Heading1">
    <w:name w:val="heading 1"/>
    <w:basedOn w:val="ETHFliesstext"/>
    <w:next w:val="ETHFliesstext"/>
    <w:qFormat/>
    <w:rsid w:val="00A17528"/>
    <w:pPr>
      <w:keepNext/>
      <w:spacing w:before="270" w:after="0"/>
      <w:outlineLvl w:val="0"/>
    </w:pPr>
    <w:rPr>
      <w:b/>
      <w:kern w:val="2"/>
      <w:sz w:val="32"/>
    </w:rPr>
  </w:style>
  <w:style w:type="paragraph" w:styleId="Heading2">
    <w:name w:val="heading 2"/>
    <w:basedOn w:val="Heading1"/>
    <w:next w:val="ETHFliesstext"/>
    <w:qFormat/>
    <w:rsid w:val="00A17528"/>
    <w:pPr>
      <w:outlineLvl w:val="1"/>
    </w:pPr>
    <w:rPr>
      <w:sz w:val="24"/>
    </w:rPr>
  </w:style>
  <w:style w:type="paragraph" w:styleId="Heading3">
    <w:name w:val="heading 3"/>
    <w:basedOn w:val="Heading1"/>
    <w:next w:val="ETHFliesstext"/>
    <w:qFormat/>
    <w:rsid w:val="00A17528"/>
    <w:pPr>
      <w:outlineLvl w:val="2"/>
    </w:pPr>
    <w:rPr>
      <w:sz w:val="20"/>
    </w:rPr>
  </w:style>
  <w:style w:type="paragraph" w:styleId="Heading4">
    <w:name w:val="heading 4"/>
    <w:basedOn w:val="Heading1"/>
    <w:next w:val="ETHFliesstext"/>
    <w:qFormat/>
    <w:rsid w:val="00A17528"/>
    <w:pPr>
      <w:outlineLvl w:val="3"/>
    </w:pPr>
    <w:rPr>
      <w:i/>
      <w:sz w:val="20"/>
    </w:rPr>
  </w:style>
  <w:style w:type="paragraph" w:styleId="Heading5">
    <w:name w:val="heading 5"/>
    <w:basedOn w:val="Heading4"/>
    <w:next w:val="Normal"/>
    <w:qFormat/>
    <w:rsid w:val="00A17528"/>
    <w:pPr>
      <w:outlineLvl w:val="4"/>
    </w:pPr>
  </w:style>
  <w:style w:type="paragraph" w:styleId="Heading6">
    <w:name w:val="heading 6"/>
    <w:basedOn w:val="Heading4"/>
    <w:next w:val="ETHFliesstext"/>
    <w:qFormat/>
    <w:rsid w:val="00A17528"/>
    <w:pPr>
      <w:outlineLvl w:val="5"/>
    </w:pPr>
  </w:style>
  <w:style w:type="paragraph" w:styleId="Heading7">
    <w:name w:val="heading 7"/>
    <w:basedOn w:val="Heading4"/>
    <w:next w:val="ETHFliesstext"/>
    <w:qFormat/>
    <w:rsid w:val="00A17528"/>
    <w:pPr>
      <w:outlineLvl w:val="6"/>
    </w:pPr>
  </w:style>
  <w:style w:type="paragraph" w:styleId="Heading8">
    <w:name w:val="heading 8"/>
    <w:basedOn w:val="Heading4"/>
    <w:next w:val="ETHFliesstext"/>
    <w:qFormat/>
    <w:rsid w:val="00A17528"/>
    <w:pPr>
      <w:outlineLvl w:val="7"/>
    </w:pPr>
  </w:style>
  <w:style w:type="paragraph" w:styleId="Heading9">
    <w:name w:val="heading 9"/>
    <w:basedOn w:val="Heading4"/>
    <w:next w:val="ETHFliesstext"/>
    <w:qFormat/>
    <w:rsid w:val="00A1752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sid w:val="00A17528"/>
    <w:rPr>
      <w:rFonts w:ascii="ETH Light" w:hAnsi="ETH Light"/>
      <w:color w:val="800080"/>
      <w:u w:val="single"/>
    </w:rPr>
  </w:style>
  <w:style w:type="character" w:styleId="Hyperlink">
    <w:name w:val="Hyperlink"/>
    <w:basedOn w:val="DefaultParagraphFont"/>
    <w:rsid w:val="00A17528"/>
    <w:rPr>
      <w:rFonts w:ascii="ETH Light" w:hAnsi="ETH Light"/>
      <w:color w:val="0000FF"/>
      <w:u w:val="single"/>
    </w:rPr>
  </w:style>
  <w:style w:type="character" w:styleId="CommentReference">
    <w:name w:val="annotation reference"/>
    <w:basedOn w:val="DefaultParagraphFont"/>
    <w:qFormat/>
    <w:rsid w:val="00A17528"/>
    <w:rPr>
      <w:rFonts w:ascii="ETH Light" w:hAnsi="ETH Light"/>
      <w:sz w:val="16"/>
    </w:rPr>
  </w:style>
  <w:style w:type="character" w:styleId="PageNumber">
    <w:name w:val="page number"/>
    <w:basedOn w:val="DefaultParagraphFont"/>
    <w:qFormat/>
    <w:rsid w:val="00A17528"/>
    <w:rPr>
      <w:rFonts w:ascii="ETH Light" w:hAnsi="ETH Light"/>
    </w:rPr>
  </w:style>
  <w:style w:type="character" w:styleId="Strong">
    <w:name w:val="Strong"/>
    <w:basedOn w:val="DefaultParagraphFont"/>
    <w:qFormat/>
    <w:rsid w:val="00A17528"/>
    <w:rPr>
      <w:rFonts w:ascii="ETH Light" w:hAnsi="ETH Light"/>
      <w:b/>
    </w:rPr>
  </w:style>
  <w:style w:type="character" w:styleId="LineNumber">
    <w:name w:val="line number"/>
    <w:basedOn w:val="DefaultParagraphFont"/>
    <w:qFormat/>
    <w:rsid w:val="00A17528"/>
    <w:rPr>
      <w:rFonts w:ascii="ETH Light" w:hAnsi="ETH Light"/>
    </w:rPr>
  </w:style>
  <w:style w:type="character" w:customStyle="1" w:styleId="list1">
    <w:name w:val="list1"/>
    <w:basedOn w:val="DefaultParagraphFont"/>
    <w:qFormat/>
    <w:rsid w:val="004A36E1"/>
    <w:rPr>
      <w:rFonts w:ascii="Verdana" w:hAnsi="Verdana"/>
      <w:color w:val="000000"/>
      <w:sz w:val="12"/>
      <w:szCs w:val="12"/>
    </w:rPr>
  </w:style>
  <w:style w:type="character" w:customStyle="1" w:styleId="FootnoteCharacters">
    <w:name w:val="Footnote Characters"/>
    <w:basedOn w:val="DefaultParagraphFont"/>
    <w:semiHidden/>
    <w:qFormat/>
    <w:rsid w:val="00216792"/>
    <w:rPr>
      <w:vertAlign w:val="superscript"/>
    </w:rPr>
  </w:style>
  <w:style w:type="character" w:customStyle="1" w:styleId="FootnoteAnchor">
    <w:name w:val="Footnote Anchor"/>
    <w:rPr>
      <w:vertAlign w:val="superscript"/>
    </w:rPr>
  </w:style>
  <w:style w:type="character" w:customStyle="1" w:styleId="textnrm1">
    <w:name w:val="textnrm1"/>
    <w:basedOn w:val="DefaultParagraphFont"/>
    <w:qFormat/>
    <w:rsid w:val="00E61C60"/>
    <w:rPr>
      <w:rFonts w:ascii="Verdana" w:hAnsi="Verdana"/>
      <w:sz w:val="20"/>
      <w:szCs w:val="20"/>
    </w:rPr>
  </w:style>
  <w:style w:type="paragraph" w:customStyle="1" w:styleId="Heading">
    <w:name w:val="Heading"/>
    <w:basedOn w:val="Normal"/>
    <w:next w:val="BodyText"/>
    <w:qFormat/>
    <w:pPr>
      <w:keepNext/>
      <w:spacing w:before="240" w:after="120"/>
    </w:pPr>
    <w:rPr>
      <w:rFonts w:ascii="Carlito" w:eastAsia="Noto Sans SC Regular" w:hAnsi="Carlito" w:cs="Noto Sans Devanagari"/>
      <w:sz w:val="28"/>
      <w:szCs w:val="28"/>
    </w:rPr>
  </w:style>
  <w:style w:type="paragraph" w:styleId="BodyText">
    <w:name w:val="Body Text"/>
    <w:basedOn w:val="Normal"/>
    <w:rsid w:val="00C027FB"/>
    <w:rPr>
      <w:rFonts w:ascii="Arial" w:eastAsia="Times" w:hAnsi="Arial"/>
      <w:sz w:val="28"/>
      <w:lang w:val="en-US" w:eastAsia="en-US"/>
    </w:rPr>
  </w:style>
  <w:style w:type="paragraph" w:styleId="List">
    <w:name w:val="List"/>
    <w:basedOn w:val="BodyText"/>
    <w:rPr>
      <w:rFonts w:cs="Noto Sans Devanagari"/>
    </w:rPr>
  </w:style>
  <w:style w:type="paragraph" w:styleId="Caption">
    <w:name w:val="caption"/>
    <w:basedOn w:val="ETHFliesstext"/>
    <w:next w:val="ETHFliesstext"/>
    <w:qFormat/>
    <w:rsid w:val="00A17528"/>
    <w:rPr>
      <w:b/>
    </w:rPr>
  </w:style>
  <w:style w:type="paragraph" w:customStyle="1" w:styleId="Index">
    <w:name w:val="Index"/>
    <w:basedOn w:val="Normal"/>
    <w:qFormat/>
    <w:pPr>
      <w:suppressLineNumbers/>
    </w:pPr>
    <w:rPr>
      <w:rFonts w:cs="Noto Sans Devanagari"/>
    </w:rPr>
  </w:style>
  <w:style w:type="paragraph" w:customStyle="1" w:styleId="ETHAbsAbteilung">
    <w:name w:val="ETH_Abs_Abteilung"/>
    <w:next w:val="Normal"/>
    <w:qFormat/>
    <w:rsid w:val="00A17528"/>
    <w:pPr>
      <w:spacing w:after="230" w:line="230" w:lineRule="exact"/>
    </w:pPr>
    <w:rPr>
      <w:rFonts w:ascii="ETH Light" w:hAnsi="ETH Light"/>
      <w:b/>
      <w:spacing w:val="6"/>
      <w:sz w:val="17"/>
      <w:lang w:val="de-CH" w:eastAsia="de-DE"/>
    </w:rPr>
  </w:style>
  <w:style w:type="paragraph" w:styleId="EnvelopeReturn">
    <w:name w:val="envelope return"/>
    <w:basedOn w:val="Normal"/>
    <w:qFormat/>
    <w:rsid w:val="00A17528"/>
  </w:style>
  <w:style w:type="paragraph" w:styleId="DocumentMap">
    <w:name w:val="Document Map"/>
    <w:basedOn w:val="Normal"/>
    <w:qFormat/>
    <w:rsid w:val="00A17528"/>
    <w:pPr>
      <w:shd w:val="clear" w:color="auto" w:fill="000080"/>
    </w:pPr>
  </w:style>
  <w:style w:type="paragraph" w:styleId="Index1">
    <w:name w:val="index 1"/>
    <w:basedOn w:val="Normal"/>
    <w:next w:val="Normal"/>
    <w:autoRedefine/>
    <w:qFormat/>
    <w:rsid w:val="00A17528"/>
    <w:pPr>
      <w:ind w:left="200" w:hanging="200"/>
    </w:pPr>
  </w:style>
  <w:style w:type="paragraph" w:styleId="IndexHeading">
    <w:name w:val="index heading"/>
    <w:basedOn w:val="Normal"/>
    <w:next w:val="Index1"/>
    <w:qFormat/>
    <w:rsid w:val="00A17528"/>
    <w:rPr>
      <w:b/>
    </w:rPr>
  </w:style>
  <w:style w:type="paragraph" w:styleId="MessageHeader">
    <w:name w:val="Message Header"/>
    <w:basedOn w:val="Normal"/>
    <w:qFormat/>
    <w:rsid w:val="00A17528"/>
    <w:pPr>
      <w:pBdr>
        <w:top w:val="single" w:sz="6" w:space="1" w:color="000000"/>
        <w:left w:val="single" w:sz="6" w:space="1" w:color="000000"/>
        <w:bottom w:val="single" w:sz="6" w:space="1" w:color="000000"/>
        <w:right w:val="single" w:sz="6" w:space="1" w:color="000000"/>
      </w:pBdr>
      <w:shd w:val="pct20" w:color="auto" w:fill="auto"/>
      <w:ind w:left="1134" w:hanging="1134"/>
    </w:pPr>
    <w:rPr>
      <w:sz w:val="24"/>
    </w:rPr>
  </w:style>
  <w:style w:type="paragraph" w:styleId="PlainText">
    <w:name w:val="Plain Text"/>
    <w:basedOn w:val="Normal"/>
    <w:qFormat/>
    <w:rsid w:val="00A17528"/>
  </w:style>
  <w:style w:type="paragraph" w:styleId="Title">
    <w:name w:val="Title"/>
    <w:basedOn w:val="ETHFliesstext"/>
    <w:next w:val="ETHFliesstext"/>
    <w:qFormat/>
    <w:rsid w:val="00A17528"/>
    <w:rPr>
      <w:b/>
      <w:sz w:val="32"/>
    </w:rPr>
  </w:style>
  <w:style w:type="paragraph" w:customStyle="1" w:styleId="ETHFaxKopftext">
    <w:name w:val="ETH_Fax_Kopftext"/>
    <w:qFormat/>
    <w:rsid w:val="00A17528"/>
    <w:pPr>
      <w:tabs>
        <w:tab w:val="left" w:pos="1021"/>
        <w:tab w:val="left" w:pos="5557"/>
      </w:tabs>
      <w:spacing w:line="270" w:lineRule="exact"/>
    </w:pPr>
    <w:rPr>
      <w:rFonts w:ascii="ETH Light" w:hAnsi="ETH Light"/>
      <w:lang w:val="de-CH" w:eastAsia="de-DE"/>
    </w:rPr>
  </w:style>
  <w:style w:type="paragraph" w:customStyle="1" w:styleId="ETHFliesstext">
    <w:name w:val="ETH_Fliesstext"/>
    <w:link w:val="ETHFliesstextChar"/>
    <w:qFormat/>
    <w:rsid w:val="00A17528"/>
    <w:pPr>
      <w:spacing w:after="270" w:line="292" w:lineRule="auto"/>
    </w:pPr>
    <w:rPr>
      <w:rFonts w:ascii="ETH Light" w:hAnsi="ETH Light"/>
      <w:lang w:val="de-CH" w:eastAsia="de-DE"/>
    </w:rPr>
  </w:style>
  <w:style w:type="paragraph" w:customStyle="1" w:styleId="ETHAbsFliesstext">
    <w:name w:val="ETH_Abs_Fliesstext"/>
    <w:basedOn w:val="ETHAbsAbteilung"/>
    <w:qFormat/>
    <w:rsid w:val="00A17528"/>
    <w:pPr>
      <w:spacing w:after="0"/>
    </w:pPr>
    <w:rPr>
      <w:b w:val="0"/>
    </w:rPr>
  </w:style>
  <w:style w:type="paragraph" w:customStyle="1" w:styleId="ETHAbsName">
    <w:name w:val="ETH_Abs_Name"/>
    <w:basedOn w:val="ETHAbsAbteilung"/>
    <w:next w:val="ETHAbsFliesstext"/>
    <w:qFormat/>
    <w:rsid w:val="00A17528"/>
    <w:pPr>
      <w:spacing w:before="230" w:after="0"/>
    </w:pPr>
  </w:style>
  <w:style w:type="paragraph" w:customStyle="1" w:styleId="ETHAufzhlung">
    <w:name w:val="ETH_Aufzählung"/>
    <w:basedOn w:val="ETHFliesstext"/>
    <w:qFormat/>
    <w:rsid w:val="00A17528"/>
    <w:pPr>
      <w:tabs>
        <w:tab w:val="left" w:pos="284"/>
      </w:tabs>
      <w:spacing w:after="135"/>
      <w:ind w:left="284" w:hanging="284"/>
    </w:pPr>
  </w:style>
  <w:style w:type="paragraph" w:customStyle="1" w:styleId="ETHBeilagen">
    <w:name w:val="ETH_Beilagen"/>
    <w:basedOn w:val="ETHFliesstext"/>
    <w:qFormat/>
    <w:rsid w:val="00A17528"/>
    <w:pPr>
      <w:spacing w:after="0"/>
    </w:pPr>
  </w:style>
  <w:style w:type="paragraph" w:customStyle="1" w:styleId="ETHBriefAdresse">
    <w:name w:val="ETH_Brief_Adresse"/>
    <w:basedOn w:val="ETHFliesstext"/>
    <w:qFormat/>
    <w:rsid w:val="00A17528"/>
    <w:pPr>
      <w:spacing w:after="0"/>
      <w:ind w:right="4820"/>
    </w:pPr>
  </w:style>
  <w:style w:type="paragraph" w:customStyle="1" w:styleId="ETHBriefBetreff">
    <w:name w:val="ETH_Brief_Betreff"/>
    <w:basedOn w:val="ETHFliesstext"/>
    <w:next w:val="ETHFliesstext"/>
    <w:qFormat/>
    <w:rsid w:val="00A17528"/>
    <w:pPr>
      <w:spacing w:before="270" w:after="540"/>
    </w:pPr>
    <w:rPr>
      <w:b/>
    </w:rPr>
  </w:style>
  <w:style w:type="paragraph" w:customStyle="1" w:styleId="ETHBriefDatum">
    <w:name w:val="ETH_Brief_Datum"/>
    <w:basedOn w:val="ETHFliesstext"/>
    <w:next w:val="ETHBriefBetreff"/>
    <w:qFormat/>
    <w:rsid w:val="00A17528"/>
    <w:pPr>
      <w:spacing w:before="1080" w:after="0"/>
    </w:pPr>
  </w:style>
  <w:style w:type="paragraph" w:customStyle="1" w:styleId="ETHBriefKopf1">
    <w:name w:val="ETH_Brief_Kopf1"/>
    <w:basedOn w:val="ETHFliesstext"/>
    <w:qFormat/>
    <w:rsid w:val="00A17528"/>
    <w:pPr>
      <w:spacing w:after="1666"/>
    </w:pPr>
    <w:rPr>
      <w:b/>
    </w:rPr>
  </w:style>
  <w:style w:type="paragraph" w:customStyle="1" w:styleId="ETHBriefKopf2">
    <w:name w:val="ETH_Brief_Kopf2"/>
    <w:basedOn w:val="ETHBriefKopf1"/>
    <w:qFormat/>
    <w:rsid w:val="00A17528"/>
    <w:pPr>
      <w:tabs>
        <w:tab w:val="right" w:pos="9441"/>
      </w:tabs>
      <w:spacing w:after="0"/>
    </w:pPr>
  </w:style>
  <w:style w:type="paragraph" w:customStyle="1" w:styleId="ETHBriefSeite">
    <w:name w:val="ETH_Brief_Seite"/>
    <w:basedOn w:val="ETHFliesstext"/>
    <w:qFormat/>
    <w:rsid w:val="00A17528"/>
    <w:pPr>
      <w:spacing w:after="0"/>
      <w:jc w:val="right"/>
    </w:pPr>
  </w:style>
  <w:style w:type="paragraph" w:customStyle="1" w:styleId="ETHFaxBetreff">
    <w:name w:val="ETH_Fax_Betreff"/>
    <w:basedOn w:val="ETHFaxKopftext"/>
    <w:next w:val="ETHFliesstext"/>
    <w:qFormat/>
    <w:rsid w:val="00A17528"/>
    <w:pPr>
      <w:pBdr>
        <w:bottom w:val="single" w:sz="8" w:space="7" w:color="000000"/>
      </w:pBdr>
      <w:spacing w:after="760"/>
    </w:pPr>
    <w:rPr>
      <w:b/>
    </w:rPr>
  </w:style>
  <w:style w:type="paragraph" w:customStyle="1" w:styleId="ETHFaxFax">
    <w:name w:val="ETH_Fax_Fax"/>
    <w:basedOn w:val="ETHFaxKopftext"/>
    <w:next w:val="ETHFaxKopftext"/>
    <w:qFormat/>
    <w:rsid w:val="00A17528"/>
    <w:pPr>
      <w:spacing w:before="540"/>
    </w:pPr>
  </w:style>
  <w:style w:type="paragraph" w:customStyle="1" w:styleId="ETHFaxTitel">
    <w:name w:val="ETH_Fax_Titel"/>
    <w:basedOn w:val="ETHFaxKopftext"/>
    <w:next w:val="ETHFaxKopftext"/>
    <w:qFormat/>
    <w:rsid w:val="00A17528"/>
    <w:pPr>
      <w:tabs>
        <w:tab w:val="clear" w:pos="1021"/>
        <w:tab w:val="clear" w:pos="5557"/>
      </w:tabs>
      <w:spacing w:after="160" w:line="240" w:lineRule="auto"/>
    </w:pPr>
    <w:rPr>
      <w:b/>
      <w:sz w:val="36"/>
    </w:rPr>
  </w:style>
  <w:style w:type="paragraph" w:customStyle="1" w:styleId="ETHGruss">
    <w:name w:val="ETH_Gruss"/>
    <w:basedOn w:val="ETHFliesstext"/>
    <w:next w:val="Normal"/>
    <w:qFormat/>
    <w:rsid w:val="00A17528"/>
    <w:pPr>
      <w:keepNext/>
      <w:spacing w:before="270" w:after="540"/>
    </w:pPr>
  </w:style>
  <w:style w:type="paragraph" w:customStyle="1" w:styleId="ETHUnterschrift">
    <w:name w:val="ETH_Unterschrift"/>
    <w:basedOn w:val="ETHFliesstext"/>
    <w:next w:val="ETHBeilagen"/>
    <w:qFormat/>
    <w:rsid w:val="00A17528"/>
    <w:pPr>
      <w:spacing w:after="540"/>
    </w:pPr>
  </w:style>
  <w:style w:type="paragraph" w:customStyle="1" w:styleId="HeaderandFooter">
    <w:name w:val="Header and Footer"/>
    <w:basedOn w:val="Normal"/>
    <w:qFormat/>
  </w:style>
  <w:style w:type="paragraph" w:styleId="Footer">
    <w:name w:val="footer"/>
    <w:basedOn w:val="ETHFliesstext"/>
    <w:rsid w:val="00A17528"/>
    <w:pPr>
      <w:tabs>
        <w:tab w:val="right" w:pos="9441"/>
      </w:tabs>
      <w:spacing w:after="0"/>
    </w:pPr>
  </w:style>
  <w:style w:type="paragraph" w:styleId="Header">
    <w:name w:val="header"/>
    <w:basedOn w:val="ETHFliesstext"/>
    <w:rsid w:val="00A17528"/>
    <w:pPr>
      <w:spacing w:after="0"/>
    </w:pPr>
    <w:rPr>
      <w:b/>
    </w:rPr>
  </w:style>
  <w:style w:type="paragraph" w:styleId="MacroText">
    <w:name w:val="macro"/>
    <w:basedOn w:val="Normal"/>
    <w:qFormat/>
    <w:rsid w:val="00A17528"/>
    <w:pPr>
      <w:tabs>
        <w:tab w:val="left" w:pos="480"/>
        <w:tab w:val="left" w:pos="960"/>
        <w:tab w:val="left" w:pos="1440"/>
        <w:tab w:val="left" w:pos="1920"/>
        <w:tab w:val="left" w:pos="2400"/>
        <w:tab w:val="left" w:pos="2880"/>
        <w:tab w:val="left" w:pos="3360"/>
        <w:tab w:val="left" w:pos="3840"/>
        <w:tab w:val="left" w:pos="4320"/>
      </w:tabs>
    </w:pPr>
  </w:style>
  <w:style w:type="paragraph" w:styleId="EnvelopeAddress">
    <w:name w:val="envelope address"/>
    <w:basedOn w:val="ETHFliesstext"/>
    <w:next w:val="ETHFliesstext"/>
    <w:qFormat/>
    <w:rsid w:val="00A17528"/>
  </w:style>
  <w:style w:type="paragraph" w:styleId="Subtitle">
    <w:name w:val="Subtitle"/>
    <w:basedOn w:val="Heading3"/>
    <w:next w:val="ETHFliesstext"/>
    <w:qFormat/>
    <w:rsid w:val="00A17528"/>
    <w:pPr>
      <w:tabs>
        <w:tab w:val="left" w:pos="567"/>
      </w:tabs>
      <w:spacing w:before="360"/>
      <w:jc w:val="both"/>
    </w:pPr>
    <w:rPr>
      <w:sz w:val="22"/>
    </w:rPr>
  </w:style>
  <w:style w:type="paragraph" w:styleId="TOAHeading">
    <w:name w:val="toa heading"/>
    <w:basedOn w:val="ETHFliesstext"/>
    <w:next w:val="ETHFliesstext"/>
    <w:qFormat/>
    <w:rsid w:val="00A17528"/>
  </w:style>
  <w:style w:type="paragraph" w:styleId="TableofAuthorities">
    <w:name w:val="table of authorities"/>
    <w:basedOn w:val="ETHFliesstext"/>
    <w:next w:val="ETHFliesstext"/>
    <w:qFormat/>
    <w:rsid w:val="00A17528"/>
  </w:style>
  <w:style w:type="paragraph" w:styleId="TOC1">
    <w:name w:val="toc 1"/>
    <w:basedOn w:val="ETHFliesstext"/>
    <w:next w:val="ETHFliesstext"/>
    <w:rsid w:val="00A17528"/>
    <w:pPr>
      <w:tabs>
        <w:tab w:val="left" w:pos="567"/>
        <w:tab w:val="right" w:pos="9441"/>
      </w:tabs>
      <w:spacing w:before="20" w:after="20"/>
      <w:ind w:left="567" w:right="680" w:hanging="567"/>
      <w:jc w:val="both"/>
    </w:pPr>
    <w:rPr>
      <w:b/>
      <w:sz w:val="22"/>
    </w:rPr>
  </w:style>
  <w:style w:type="paragraph" w:styleId="TOC2">
    <w:name w:val="toc 2"/>
    <w:basedOn w:val="TOC1"/>
    <w:next w:val="ETHFliesstext"/>
    <w:rsid w:val="00A17528"/>
    <w:rPr>
      <w:b w:val="0"/>
    </w:rPr>
  </w:style>
  <w:style w:type="paragraph" w:styleId="TOC3">
    <w:name w:val="toc 3"/>
    <w:basedOn w:val="TOC2"/>
    <w:next w:val="ETHFliesstext"/>
    <w:rsid w:val="00A17528"/>
  </w:style>
  <w:style w:type="paragraph" w:styleId="TOC4">
    <w:name w:val="toc 4"/>
    <w:basedOn w:val="TOC3"/>
    <w:next w:val="ETHFliesstext"/>
    <w:rsid w:val="00A17528"/>
  </w:style>
  <w:style w:type="paragraph" w:styleId="TOC5">
    <w:name w:val="toc 5"/>
    <w:basedOn w:val="TOC4"/>
    <w:next w:val="ETHFliesstext"/>
    <w:rsid w:val="00A17528"/>
  </w:style>
  <w:style w:type="paragraph" w:styleId="TOC6">
    <w:name w:val="toc 6"/>
    <w:basedOn w:val="TOC5"/>
    <w:next w:val="ETHFliesstext"/>
    <w:rsid w:val="00A17528"/>
  </w:style>
  <w:style w:type="paragraph" w:styleId="TOC7">
    <w:name w:val="toc 7"/>
    <w:basedOn w:val="TOC6"/>
    <w:next w:val="ETHFliesstext"/>
    <w:rsid w:val="00A17528"/>
  </w:style>
  <w:style w:type="paragraph" w:styleId="TOC8">
    <w:name w:val="toc 8"/>
    <w:basedOn w:val="TOC7"/>
    <w:next w:val="ETHFliesstext"/>
    <w:rsid w:val="00A17528"/>
  </w:style>
  <w:style w:type="paragraph" w:styleId="TOC9">
    <w:name w:val="toc 9"/>
    <w:basedOn w:val="TOC8"/>
    <w:next w:val="ETHFliesstext"/>
    <w:rsid w:val="00A17528"/>
  </w:style>
  <w:style w:type="paragraph" w:customStyle="1" w:styleId="VerzeichnisTitel">
    <w:name w:val="Verzeichnis_Titel"/>
    <w:basedOn w:val="TOC1"/>
    <w:qFormat/>
    <w:rsid w:val="00A17528"/>
  </w:style>
  <w:style w:type="paragraph" w:styleId="BodyTextIndent">
    <w:name w:val="Body Text Indent"/>
    <w:basedOn w:val="Normal"/>
    <w:rsid w:val="00617422"/>
    <w:pPr>
      <w:tabs>
        <w:tab w:val="right" w:pos="142"/>
      </w:tabs>
      <w:spacing w:line="260" w:lineRule="exact"/>
      <w:ind w:left="-142"/>
    </w:pPr>
    <w:rPr>
      <w:rFonts w:ascii="Bookman Old Style" w:hAnsi="Bookman Old Style"/>
    </w:rPr>
  </w:style>
  <w:style w:type="paragraph" w:styleId="NormalWeb">
    <w:name w:val="Normal (Web)"/>
    <w:basedOn w:val="Normal"/>
    <w:qFormat/>
    <w:rsid w:val="004A36E1"/>
    <w:pPr>
      <w:spacing w:beforeAutospacing="1" w:afterAutospacing="1"/>
    </w:pPr>
    <w:rPr>
      <w:rFonts w:ascii="Times New Roman" w:hAnsi="Times New Roman"/>
      <w:color w:val="000000"/>
      <w:sz w:val="24"/>
      <w:szCs w:val="24"/>
      <w:lang w:val="en-GB" w:eastAsia="en-GB"/>
    </w:rPr>
  </w:style>
  <w:style w:type="paragraph" w:styleId="FootnoteText">
    <w:name w:val="footnote text"/>
    <w:basedOn w:val="Normal"/>
    <w:semiHidden/>
    <w:rsid w:val="00216792"/>
    <w:rPr>
      <w:rFonts w:ascii="Arial" w:hAnsi="Arial"/>
      <w:lang w:val="en-US" w:eastAsia="en-US"/>
    </w:rPr>
  </w:style>
  <w:style w:type="paragraph" w:styleId="BalloonText">
    <w:name w:val="Balloon Text"/>
    <w:basedOn w:val="Normal"/>
    <w:semiHidden/>
    <w:qFormat/>
    <w:rsid w:val="00216792"/>
    <w:rPr>
      <w:rFonts w:ascii="Tahoma" w:hAnsi="Tahoma" w:cs="Tahoma"/>
      <w:sz w:val="16"/>
      <w:szCs w:val="16"/>
    </w:rPr>
  </w:style>
  <w:style w:type="paragraph" w:customStyle="1" w:styleId="FrameContents">
    <w:name w:val="Frame Contents"/>
    <w:basedOn w:val="Normal"/>
    <w:qFormat/>
  </w:style>
  <w:style w:type="table" w:styleId="GridTable1Light">
    <w:name w:val="Grid Table 1 Light"/>
    <w:basedOn w:val="TableNormal"/>
    <w:uiPriority w:val="46"/>
    <w:rsid w:val="0078199D"/>
    <w:rPr>
      <w:rFonts w:asciiTheme="minorHAnsi" w:eastAsiaTheme="minorEastAsia" w:hAnsiTheme="minorHAnsi" w:cstheme="minorBidi"/>
      <w:sz w:val="21"/>
      <w:szCs w:val="22"/>
      <w:lang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customStyle="1" w:styleId="csl-left-margin">
    <w:name w:val="csl-left-margin"/>
    <w:basedOn w:val="DefaultParagraphFont"/>
    <w:rsid w:val="0035404F"/>
  </w:style>
  <w:style w:type="character" w:customStyle="1" w:styleId="csl-right-inline">
    <w:name w:val="csl-right-inline"/>
    <w:basedOn w:val="DefaultParagraphFont"/>
    <w:rsid w:val="0035404F"/>
  </w:style>
  <w:style w:type="paragraph" w:customStyle="1" w:styleId="EndNoteBibliography">
    <w:name w:val="EndNote Bibliography"/>
    <w:basedOn w:val="Normal"/>
    <w:rsid w:val="002A3760"/>
    <w:pPr>
      <w:suppressAutoHyphens w:val="0"/>
    </w:pPr>
    <w:rPr>
      <w:rFonts w:eastAsia="Times New Roman"/>
      <w:noProof/>
      <w:lang w:val="de-DE"/>
    </w:rPr>
  </w:style>
  <w:style w:type="paragraph" w:customStyle="1" w:styleId="EndNoteBibliographyTitle">
    <w:name w:val="EndNote Bibliography Title"/>
    <w:basedOn w:val="Normal"/>
    <w:link w:val="EndNoteBibliographyTitleChar"/>
    <w:rsid w:val="00476645"/>
    <w:pPr>
      <w:jc w:val="center"/>
    </w:pPr>
    <w:rPr>
      <w:lang w:val="de-DE"/>
    </w:rPr>
  </w:style>
  <w:style w:type="character" w:customStyle="1" w:styleId="ETHFliesstextChar">
    <w:name w:val="ETH_Fliesstext Char"/>
    <w:basedOn w:val="DefaultParagraphFont"/>
    <w:link w:val="ETHFliesstext"/>
    <w:rsid w:val="00476645"/>
    <w:rPr>
      <w:rFonts w:ascii="ETH Light" w:hAnsi="ETH Light"/>
      <w:lang w:val="de-CH" w:eastAsia="de-DE"/>
    </w:rPr>
  </w:style>
  <w:style w:type="character" w:customStyle="1" w:styleId="EndNoteBibliographyTitleChar">
    <w:name w:val="EndNote Bibliography Title Char"/>
    <w:basedOn w:val="ETHFliesstextChar"/>
    <w:link w:val="EndNoteBibliographyTitle"/>
    <w:rsid w:val="00476645"/>
    <w:rPr>
      <w:rFonts w:ascii="ETH Light" w:hAnsi="ETH Light"/>
      <w:lang w:val="de-DE" w:eastAsia="de-DE"/>
    </w:rPr>
  </w:style>
  <w:style w:type="character" w:styleId="UnresolvedMention">
    <w:name w:val="Unresolved Mention"/>
    <w:basedOn w:val="DefaultParagraphFont"/>
    <w:uiPriority w:val="99"/>
    <w:semiHidden/>
    <w:unhideWhenUsed/>
    <w:rsid w:val="00476645"/>
    <w:rPr>
      <w:color w:val="605E5C"/>
      <w:shd w:val="clear" w:color="auto" w:fill="E1DFDD"/>
    </w:rPr>
  </w:style>
  <w:style w:type="paragraph" w:styleId="Revision">
    <w:name w:val="Revision"/>
    <w:hidden/>
    <w:uiPriority w:val="99"/>
    <w:semiHidden/>
    <w:rsid w:val="006B7DDF"/>
    <w:pPr>
      <w:suppressAutoHyphens w:val="0"/>
    </w:pPr>
    <w:rPr>
      <w:rFonts w:ascii="ETH Light" w:hAnsi="ETH Light"/>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252354">
      <w:bodyDiv w:val="1"/>
      <w:marLeft w:val="0"/>
      <w:marRight w:val="0"/>
      <w:marTop w:val="0"/>
      <w:marBottom w:val="0"/>
      <w:divBdr>
        <w:top w:val="none" w:sz="0" w:space="0" w:color="auto"/>
        <w:left w:val="none" w:sz="0" w:space="0" w:color="auto"/>
        <w:bottom w:val="none" w:sz="0" w:space="0" w:color="auto"/>
        <w:right w:val="none" w:sz="0" w:space="0" w:color="auto"/>
      </w:divBdr>
    </w:div>
    <w:div w:id="1002314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57-021-00877-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38/s43586-021-00084-5"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Word-Dokumentvorlage Version 1.2 (ML); RK 22.08.2002</vt:lpstr>
    </vt:vector>
  </TitlesOfParts>
  <Company>ETH Zürich</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Word-Dokumentvorlage Version 1.2 (ML); RK 22.08.2002</dc:title>
  <dc:subject/>
  <dc:creator>estreiff</dc:creator>
  <dc:description/>
  <cp:lastModifiedBy>Adriano Martinelli</cp:lastModifiedBy>
  <cp:revision>16</cp:revision>
  <cp:lastPrinted>2023-07-11T09:48:00Z</cp:lastPrinted>
  <dcterms:created xsi:type="dcterms:W3CDTF">2025-08-05T12:32:00Z</dcterms:created>
  <dcterms:modified xsi:type="dcterms:W3CDTF">2025-08-05T13:30:00Z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Zürich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